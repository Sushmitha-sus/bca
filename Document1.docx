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12B5A" w14:textId="77777777" w:rsidR="00210989" w:rsidRDefault="00210989" w:rsidP="00210989">
      <w:pPr>
        <w:pStyle w:val="NormalWeb"/>
        <w:numPr>
          <w:ilvl w:val="0"/>
          <w:numId w:val="8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del w:id="1" w:author="Microsoft Word" w:date="2024-09-02T13:56:00Z" w16du:dateUtc="2024-09-02T08:26:00Z"/>
          <w:rFonts w:ascii="Segoe UI" w:hAnsi="Segoe UI" w:cs="Segoe UI"/>
          <w:color w:val="D1D5DB"/>
        </w:rPr>
      </w:pPr>
      <w:del w:id="2" w:author="Microsoft Word" w:date="2024-09-02T13:56:00Z" w16du:dateUtc="2024-09-02T08:26:00Z">
        <w:r>
          <w:rPr>
            <w:rStyle w:val="Strong"/>
            <w:rFonts w:ascii="Segoe UI" w:hAnsi="Segoe UI" w:cs="Segoe UI"/>
            <w:color w:val="D1D5DB"/>
            <w:bdr w:val="single" w:sz="2" w:space="0" w:color="D9D9E3" w:frame="1"/>
          </w:rPr>
          <w:delText>Computer:</w:delText>
        </w:r>
        <w:r>
          <w:rPr>
            <w:rFonts w:ascii="Segoe UI" w:hAnsi="Segoe UI" w:cs="Segoe UI"/>
            <w:color w:val="D1D5DB"/>
          </w:rPr>
          <w:delText xml:space="preserve"> A computer is a machine or device capable of accepting input, processing it according to predefined instructions (software), and producing output. It consists of hardware components such as the CPU (Central Processing Unit), memory, storage devices, input/output devices (like keyboard, mouse, monitor), and a power supply. Computers come in various forms, including personal computers, laptops, servers, mainframes, and embedded systems.</w:delText>
        </w:r>
      </w:del>
    </w:p>
    <w:p w14:paraId="3118D2C5" w14:textId="77777777" w:rsidR="00210989" w:rsidRDefault="00210989" w:rsidP="00210989">
      <w:pPr>
        <w:pStyle w:val="NormalWeb"/>
        <w:numPr>
          <w:ilvl w:val="0"/>
          <w:numId w:val="8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del w:id="3" w:author="Microsoft Word" w:date="2024-09-02T13:56:00Z" w16du:dateUtc="2024-09-02T08:26:00Z"/>
          <w:rFonts w:ascii="Segoe UI" w:hAnsi="Segoe UI" w:cs="Segoe UI"/>
          <w:color w:val="D1D5DB"/>
        </w:rPr>
      </w:pPr>
      <w:del w:id="4" w:author="Microsoft Word" w:date="2024-09-02T13:56:00Z" w16du:dateUtc="2024-09-02T08:26:00Z">
        <w:r>
          <w:rPr>
            <w:rStyle w:val="Strong"/>
            <w:rFonts w:ascii="Segoe UI" w:hAnsi="Segoe UI" w:cs="Segoe UI"/>
            <w:color w:val="D1D5DB"/>
            <w:bdr w:val="single" w:sz="2" w:space="0" w:color="D9D9E3" w:frame="1"/>
          </w:rPr>
          <w:delText>Computer System:</w:delText>
        </w:r>
        <w:r>
          <w:rPr>
            <w:rFonts w:ascii="Segoe UI" w:hAnsi="Segoe UI" w:cs="Segoe UI"/>
            <w:color w:val="D1D5DB"/>
          </w:rPr>
          <w:delText xml:space="preserve"> A computer system is a broader term that encompasses not only the physical hardware (the computer itself) but also the software, data, peripherals, and users working together to perform specific tasks or functions. It includes all the components necessary for computing, such as hardware, software (including the operating system and applications), networks, databases, and human operators. A computer system involves the interaction of hardware, software, data, and users to perform various computational tasks or solve problems.</w:delText>
        </w:r>
      </w:del>
    </w:p>
    <w:p w14:paraId="2AC21B82" w14:textId="77777777" w:rsidR="0092638D" w:rsidRDefault="0092638D">
      <w:pPr>
        <w:rPr>
          <w:del w:id="5" w:author="Microsoft Word" w:date="2024-09-02T13:56:00Z" w16du:dateUtc="2024-09-02T08:26:00Z"/>
          <w:sz w:val="40"/>
          <w:szCs w:val="40"/>
        </w:rPr>
      </w:pPr>
    </w:p>
    <w:p w14:paraId="63A49F64" w14:textId="073C4417" w:rsidR="00210989" w:rsidRDefault="00210989">
      <w:pPr>
        <w:rPr>
          <w:del w:id="6" w:author="Microsoft Word" w:date="2024-09-02T13:56:00Z" w16du:dateUtc="2024-09-02T08:26:00Z"/>
          <w:sz w:val="40"/>
          <w:szCs w:val="40"/>
        </w:rPr>
      </w:pPr>
      <w:del w:id="7" w:author="Microsoft Word" w:date="2024-09-02T13:56:00Z" w16du:dateUtc="2024-09-02T08:26:00Z">
        <w:r>
          <w:rPr>
            <w:sz w:val="40"/>
            <w:szCs w:val="40"/>
          </w:rPr>
          <w:delText>4.B</w:delText>
        </w:r>
      </w:del>
    </w:p>
    <w:p w14:paraId="1556AE9F" w14:textId="77777777" w:rsidR="00210989" w:rsidRPr="00210989" w:rsidRDefault="00210989" w:rsidP="00210989">
      <w:pPr>
        <w:rPr>
          <w:del w:id="8" w:author="Microsoft Word" w:date="2024-09-02T13:56:00Z" w16du:dateUtc="2024-09-02T08:26:00Z"/>
          <w:sz w:val="40"/>
          <w:szCs w:val="40"/>
        </w:rPr>
      </w:pPr>
      <w:del w:id="9" w:author="Microsoft Word" w:date="2024-09-02T13:56:00Z" w16du:dateUtc="2024-09-02T08:26:00Z">
        <w:r w:rsidRPr="00210989">
          <w:rPr>
            <w:sz w:val="40"/>
            <w:szCs w:val="40"/>
          </w:rPr>
          <w:delText>_____________________</w:delText>
        </w:r>
      </w:del>
    </w:p>
    <w:p w14:paraId="3975D823" w14:textId="77777777" w:rsidR="00210989" w:rsidRPr="00210989" w:rsidRDefault="00210989" w:rsidP="00210989">
      <w:pPr>
        <w:rPr>
          <w:del w:id="10" w:author="Microsoft Word" w:date="2024-09-02T13:56:00Z" w16du:dateUtc="2024-09-02T08:26:00Z"/>
          <w:sz w:val="40"/>
          <w:szCs w:val="40"/>
        </w:rPr>
      </w:pPr>
      <w:del w:id="11" w:author="Microsoft Word" w:date="2024-09-02T13:56:00Z" w16du:dateUtc="2024-09-02T08:26:00Z">
        <w:r w:rsidRPr="00210989">
          <w:rPr>
            <w:sz w:val="40"/>
            <w:szCs w:val="40"/>
          </w:rPr>
          <w:delText>|     Input          |</w:delText>
        </w:r>
      </w:del>
    </w:p>
    <w:p w14:paraId="78F19067" w14:textId="77777777" w:rsidR="00210989" w:rsidRPr="00210989" w:rsidRDefault="00210989" w:rsidP="00210989">
      <w:pPr>
        <w:rPr>
          <w:del w:id="12" w:author="Microsoft Word" w:date="2024-09-02T13:56:00Z" w16du:dateUtc="2024-09-02T08:26:00Z"/>
          <w:sz w:val="40"/>
          <w:szCs w:val="40"/>
        </w:rPr>
      </w:pPr>
      <w:del w:id="13" w:author="Microsoft Word" w:date="2024-09-02T13:56:00Z" w16du:dateUtc="2024-09-02T08:26:00Z">
        <w:r w:rsidRPr="00210989">
          <w:rPr>
            <w:sz w:val="40"/>
            <w:szCs w:val="40"/>
          </w:rPr>
          <w:delText>| Devices            |</w:delText>
        </w:r>
      </w:del>
    </w:p>
    <w:p w14:paraId="663DA984" w14:textId="77777777" w:rsidR="00210989" w:rsidRPr="00210989" w:rsidRDefault="00210989" w:rsidP="00210989">
      <w:pPr>
        <w:rPr>
          <w:del w:id="14" w:author="Microsoft Word" w:date="2024-09-02T13:56:00Z" w16du:dateUtc="2024-09-02T08:26:00Z"/>
          <w:sz w:val="40"/>
          <w:szCs w:val="40"/>
        </w:rPr>
      </w:pPr>
      <w:del w:id="15" w:author="Microsoft Word" w:date="2024-09-02T13:56:00Z" w16du:dateUtc="2024-09-02T08:26:00Z">
        <w:r w:rsidRPr="00210989">
          <w:rPr>
            <w:sz w:val="40"/>
            <w:szCs w:val="40"/>
          </w:rPr>
          <w:delText>| (Keyboard, Mouse,   |</w:delText>
        </w:r>
      </w:del>
    </w:p>
    <w:p w14:paraId="669D0E95" w14:textId="77777777" w:rsidR="00210989" w:rsidRPr="00210989" w:rsidRDefault="00210989" w:rsidP="00210989">
      <w:pPr>
        <w:rPr>
          <w:del w:id="16" w:author="Microsoft Word" w:date="2024-09-02T13:56:00Z" w16du:dateUtc="2024-09-02T08:26:00Z"/>
          <w:sz w:val="40"/>
          <w:szCs w:val="40"/>
        </w:rPr>
      </w:pPr>
      <w:del w:id="17" w:author="Microsoft Word" w:date="2024-09-02T13:56:00Z" w16du:dateUtc="2024-09-02T08:26:00Z">
        <w:r w:rsidRPr="00210989">
          <w:rPr>
            <w:sz w:val="40"/>
            <w:szCs w:val="40"/>
          </w:rPr>
          <w:delText>|  etc.)             |</w:delText>
        </w:r>
      </w:del>
    </w:p>
    <w:p w14:paraId="32455DF8" w14:textId="77777777" w:rsidR="00210989" w:rsidRPr="00210989" w:rsidRDefault="00210989" w:rsidP="00210989">
      <w:pPr>
        <w:rPr>
          <w:del w:id="18" w:author="Microsoft Word" w:date="2024-09-02T13:56:00Z" w16du:dateUtc="2024-09-02T08:26:00Z"/>
          <w:sz w:val="40"/>
          <w:szCs w:val="40"/>
        </w:rPr>
      </w:pPr>
      <w:del w:id="19" w:author="Microsoft Word" w:date="2024-09-02T13:56:00Z" w16du:dateUtc="2024-09-02T08:26:00Z">
        <w:r w:rsidRPr="00210989">
          <w:rPr>
            <w:sz w:val="40"/>
            <w:szCs w:val="40"/>
          </w:rPr>
          <w:delText>|____________________|</w:delText>
        </w:r>
      </w:del>
    </w:p>
    <w:p w14:paraId="2A32C5E4" w14:textId="77777777" w:rsidR="00210989" w:rsidRPr="00210989" w:rsidRDefault="00210989" w:rsidP="00210989">
      <w:pPr>
        <w:rPr>
          <w:del w:id="20" w:author="Microsoft Word" w:date="2024-09-02T13:56:00Z" w16du:dateUtc="2024-09-02T08:26:00Z"/>
          <w:sz w:val="40"/>
          <w:szCs w:val="40"/>
        </w:rPr>
      </w:pPr>
      <w:del w:id="21" w:author="Microsoft Word" w:date="2024-09-02T13:56:00Z" w16du:dateUtc="2024-09-02T08:26:00Z">
        <w:r w:rsidRPr="00210989">
          <w:rPr>
            <w:sz w:val="40"/>
            <w:szCs w:val="40"/>
          </w:rPr>
          <w:delText xml:space="preserve">        |</w:delText>
        </w:r>
      </w:del>
    </w:p>
    <w:p w14:paraId="78DE8AA6" w14:textId="77777777" w:rsidR="00210989" w:rsidRPr="00210989" w:rsidRDefault="00210989" w:rsidP="00210989">
      <w:pPr>
        <w:rPr>
          <w:del w:id="22" w:author="Microsoft Word" w:date="2024-09-02T13:56:00Z" w16du:dateUtc="2024-09-02T08:26:00Z"/>
          <w:sz w:val="40"/>
          <w:szCs w:val="40"/>
        </w:rPr>
      </w:pPr>
      <w:del w:id="23" w:author="Microsoft Word" w:date="2024-09-02T13:56:00Z" w16du:dateUtc="2024-09-02T08:26:00Z">
        <w:r w:rsidRPr="00210989">
          <w:rPr>
            <w:sz w:val="40"/>
            <w:szCs w:val="40"/>
          </w:rPr>
          <w:delText xml:space="preserve">        V</w:delText>
        </w:r>
      </w:del>
    </w:p>
    <w:p w14:paraId="0C7A05CF" w14:textId="77777777" w:rsidR="00210989" w:rsidRPr="00210989" w:rsidRDefault="00210989" w:rsidP="00210989">
      <w:pPr>
        <w:rPr>
          <w:del w:id="24" w:author="Microsoft Word" w:date="2024-09-02T13:56:00Z" w16du:dateUtc="2024-09-02T08:26:00Z"/>
          <w:sz w:val="40"/>
          <w:szCs w:val="40"/>
        </w:rPr>
      </w:pPr>
      <w:del w:id="25" w:author="Microsoft Word" w:date="2024-09-02T13:56:00Z" w16du:dateUtc="2024-09-02T08:26:00Z">
        <w:r w:rsidRPr="00210989">
          <w:rPr>
            <w:sz w:val="40"/>
            <w:szCs w:val="40"/>
          </w:rPr>
          <w:delText xml:space="preserve"> _____________________</w:delText>
        </w:r>
      </w:del>
    </w:p>
    <w:p w14:paraId="403D8149" w14:textId="77777777" w:rsidR="00210989" w:rsidRPr="00210989" w:rsidRDefault="00210989" w:rsidP="00210989">
      <w:pPr>
        <w:rPr>
          <w:del w:id="26" w:author="Microsoft Word" w:date="2024-09-02T13:56:00Z" w16du:dateUtc="2024-09-02T08:26:00Z"/>
          <w:sz w:val="40"/>
          <w:szCs w:val="40"/>
        </w:rPr>
      </w:pPr>
      <w:del w:id="27" w:author="Microsoft Word" w:date="2024-09-02T13:56:00Z" w16du:dateUtc="2024-09-02T08:26:00Z">
        <w:r w:rsidRPr="00210989">
          <w:rPr>
            <w:sz w:val="40"/>
            <w:szCs w:val="40"/>
          </w:rPr>
          <w:delText>|     Central         |</w:delText>
        </w:r>
      </w:del>
    </w:p>
    <w:p w14:paraId="12959202" w14:textId="77777777" w:rsidR="00210989" w:rsidRPr="00210989" w:rsidRDefault="00210989" w:rsidP="00210989">
      <w:pPr>
        <w:rPr>
          <w:del w:id="28" w:author="Microsoft Word" w:date="2024-09-02T13:56:00Z" w16du:dateUtc="2024-09-02T08:26:00Z"/>
          <w:sz w:val="40"/>
          <w:szCs w:val="40"/>
        </w:rPr>
      </w:pPr>
      <w:del w:id="29" w:author="Microsoft Word" w:date="2024-09-02T13:56:00Z" w16du:dateUtc="2024-09-02T08:26:00Z">
        <w:r w:rsidRPr="00210989">
          <w:rPr>
            <w:sz w:val="40"/>
            <w:szCs w:val="40"/>
          </w:rPr>
          <w:delText>|    Processing       |</w:delText>
        </w:r>
      </w:del>
    </w:p>
    <w:p w14:paraId="0F0F0AF4" w14:textId="77777777" w:rsidR="00210989" w:rsidRPr="00210989" w:rsidRDefault="00210989" w:rsidP="00210989">
      <w:pPr>
        <w:rPr>
          <w:del w:id="30" w:author="Microsoft Word" w:date="2024-09-02T13:56:00Z" w16du:dateUtc="2024-09-02T08:26:00Z"/>
          <w:sz w:val="40"/>
          <w:szCs w:val="40"/>
        </w:rPr>
      </w:pPr>
      <w:del w:id="31" w:author="Microsoft Word" w:date="2024-09-02T13:56:00Z" w16du:dateUtc="2024-09-02T08:26:00Z">
        <w:r w:rsidRPr="00210989">
          <w:rPr>
            <w:sz w:val="40"/>
            <w:szCs w:val="40"/>
          </w:rPr>
          <w:delText>|      Unit           |</w:delText>
        </w:r>
      </w:del>
    </w:p>
    <w:p w14:paraId="4F23FD45" w14:textId="77777777" w:rsidR="00210989" w:rsidRPr="00210989" w:rsidRDefault="00210989" w:rsidP="00210989">
      <w:pPr>
        <w:rPr>
          <w:del w:id="32" w:author="Microsoft Word" w:date="2024-09-02T13:56:00Z" w16du:dateUtc="2024-09-02T08:26:00Z"/>
          <w:sz w:val="40"/>
          <w:szCs w:val="40"/>
        </w:rPr>
      </w:pPr>
      <w:del w:id="33" w:author="Microsoft Word" w:date="2024-09-02T13:56:00Z" w16du:dateUtc="2024-09-02T08:26:00Z">
        <w:r w:rsidRPr="00210989">
          <w:rPr>
            <w:sz w:val="40"/>
            <w:szCs w:val="40"/>
          </w:rPr>
          <w:delText>| (CPU)               |</w:delText>
        </w:r>
      </w:del>
    </w:p>
    <w:p w14:paraId="32B8169C" w14:textId="77777777" w:rsidR="00210989" w:rsidRPr="00210989" w:rsidRDefault="00210989" w:rsidP="00210989">
      <w:pPr>
        <w:rPr>
          <w:del w:id="34" w:author="Microsoft Word" w:date="2024-09-02T13:56:00Z" w16du:dateUtc="2024-09-02T08:26:00Z"/>
          <w:sz w:val="40"/>
          <w:szCs w:val="40"/>
        </w:rPr>
      </w:pPr>
      <w:del w:id="35" w:author="Microsoft Word" w:date="2024-09-02T13:56:00Z" w16du:dateUtc="2024-09-02T08:26:00Z">
        <w:r w:rsidRPr="00210989">
          <w:rPr>
            <w:sz w:val="40"/>
            <w:szCs w:val="40"/>
          </w:rPr>
          <w:delText>|_____________________|</w:delText>
        </w:r>
      </w:del>
    </w:p>
    <w:p w14:paraId="5B4830A4" w14:textId="77777777" w:rsidR="00210989" w:rsidRPr="00210989" w:rsidRDefault="00210989" w:rsidP="00210989">
      <w:pPr>
        <w:rPr>
          <w:del w:id="36" w:author="Microsoft Word" w:date="2024-09-02T13:56:00Z" w16du:dateUtc="2024-09-02T08:26:00Z"/>
          <w:sz w:val="40"/>
          <w:szCs w:val="40"/>
        </w:rPr>
      </w:pPr>
      <w:del w:id="37" w:author="Microsoft Word" w:date="2024-09-02T13:56:00Z" w16du:dateUtc="2024-09-02T08:26:00Z">
        <w:r w:rsidRPr="00210989">
          <w:rPr>
            <w:sz w:val="40"/>
            <w:szCs w:val="40"/>
          </w:rPr>
          <w:delText xml:space="preserve">        |</w:delText>
        </w:r>
      </w:del>
    </w:p>
    <w:p w14:paraId="7B7EF8D6" w14:textId="77777777" w:rsidR="00210989" w:rsidRPr="00210989" w:rsidRDefault="00210989" w:rsidP="00210989">
      <w:pPr>
        <w:rPr>
          <w:del w:id="38" w:author="Microsoft Word" w:date="2024-09-02T13:56:00Z" w16du:dateUtc="2024-09-02T08:26:00Z"/>
          <w:sz w:val="40"/>
          <w:szCs w:val="40"/>
        </w:rPr>
      </w:pPr>
      <w:del w:id="39" w:author="Microsoft Word" w:date="2024-09-02T13:56:00Z" w16du:dateUtc="2024-09-02T08:26:00Z">
        <w:r w:rsidRPr="00210989">
          <w:rPr>
            <w:sz w:val="40"/>
            <w:szCs w:val="40"/>
          </w:rPr>
          <w:delText xml:space="preserve">        V</w:delText>
        </w:r>
      </w:del>
    </w:p>
    <w:p w14:paraId="511D3435" w14:textId="77777777" w:rsidR="00210989" w:rsidRPr="00210989" w:rsidRDefault="00210989" w:rsidP="00210989">
      <w:pPr>
        <w:rPr>
          <w:del w:id="40" w:author="Microsoft Word" w:date="2024-09-02T13:56:00Z" w16du:dateUtc="2024-09-02T08:26:00Z"/>
          <w:sz w:val="40"/>
          <w:szCs w:val="40"/>
        </w:rPr>
      </w:pPr>
      <w:del w:id="41" w:author="Microsoft Word" w:date="2024-09-02T13:56:00Z" w16du:dateUtc="2024-09-02T08:26:00Z">
        <w:r w:rsidRPr="00210989">
          <w:rPr>
            <w:sz w:val="40"/>
            <w:szCs w:val="40"/>
          </w:rPr>
          <w:delText xml:space="preserve"> _____________________</w:delText>
        </w:r>
      </w:del>
    </w:p>
    <w:p w14:paraId="6868C8DE" w14:textId="77777777" w:rsidR="00210989" w:rsidRPr="00210989" w:rsidRDefault="00210989" w:rsidP="00210989">
      <w:pPr>
        <w:rPr>
          <w:del w:id="42" w:author="Microsoft Word" w:date="2024-09-02T13:56:00Z" w16du:dateUtc="2024-09-02T08:26:00Z"/>
          <w:sz w:val="40"/>
          <w:szCs w:val="40"/>
        </w:rPr>
      </w:pPr>
      <w:del w:id="43" w:author="Microsoft Word" w:date="2024-09-02T13:56:00Z" w16du:dateUtc="2024-09-02T08:26:00Z">
        <w:r w:rsidRPr="00210989">
          <w:rPr>
            <w:sz w:val="40"/>
            <w:szCs w:val="40"/>
          </w:rPr>
          <w:delText>|    Memory           |</w:delText>
        </w:r>
      </w:del>
    </w:p>
    <w:p w14:paraId="16EED0E8" w14:textId="77777777" w:rsidR="00210989" w:rsidRPr="00210989" w:rsidRDefault="00210989" w:rsidP="00210989">
      <w:pPr>
        <w:rPr>
          <w:del w:id="44" w:author="Microsoft Word" w:date="2024-09-02T13:56:00Z" w16du:dateUtc="2024-09-02T08:26:00Z"/>
          <w:sz w:val="40"/>
          <w:szCs w:val="40"/>
        </w:rPr>
      </w:pPr>
      <w:del w:id="45" w:author="Microsoft Word" w:date="2024-09-02T13:56:00Z" w16du:dateUtc="2024-09-02T08:26:00Z">
        <w:r w:rsidRPr="00210989">
          <w:rPr>
            <w:sz w:val="40"/>
            <w:szCs w:val="40"/>
          </w:rPr>
          <w:delText>|   (RAM, ROM, etc.)  |</w:delText>
        </w:r>
      </w:del>
    </w:p>
    <w:p w14:paraId="62D1091B" w14:textId="77777777" w:rsidR="00210989" w:rsidRPr="00210989" w:rsidRDefault="00210989" w:rsidP="00210989">
      <w:pPr>
        <w:rPr>
          <w:del w:id="46" w:author="Microsoft Word" w:date="2024-09-02T13:56:00Z" w16du:dateUtc="2024-09-02T08:26:00Z"/>
          <w:sz w:val="40"/>
          <w:szCs w:val="40"/>
        </w:rPr>
      </w:pPr>
      <w:del w:id="47" w:author="Microsoft Word" w:date="2024-09-02T13:56:00Z" w16du:dateUtc="2024-09-02T08:26:00Z">
        <w:r w:rsidRPr="00210989">
          <w:rPr>
            <w:sz w:val="40"/>
            <w:szCs w:val="40"/>
          </w:rPr>
          <w:delText>|_____________________|</w:delText>
        </w:r>
      </w:del>
    </w:p>
    <w:p w14:paraId="08572CD3" w14:textId="77777777" w:rsidR="00210989" w:rsidRPr="00210989" w:rsidRDefault="00210989" w:rsidP="00210989">
      <w:pPr>
        <w:rPr>
          <w:del w:id="48" w:author="Microsoft Word" w:date="2024-09-02T13:56:00Z" w16du:dateUtc="2024-09-02T08:26:00Z"/>
          <w:sz w:val="40"/>
          <w:szCs w:val="40"/>
        </w:rPr>
      </w:pPr>
      <w:del w:id="49" w:author="Microsoft Word" w:date="2024-09-02T13:56:00Z" w16du:dateUtc="2024-09-02T08:26:00Z">
        <w:r w:rsidRPr="00210989">
          <w:rPr>
            <w:sz w:val="40"/>
            <w:szCs w:val="40"/>
          </w:rPr>
          <w:delText xml:space="preserve">        |</w:delText>
        </w:r>
      </w:del>
    </w:p>
    <w:p w14:paraId="135F503B" w14:textId="77777777" w:rsidR="00210989" w:rsidRPr="00210989" w:rsidRDefault="00210989" w:rsidP="00210989">
      <w:pPr>
        <w:rPr>
          <w:del w:id="50" w:author="Microsoft Word" w:date="2024-09-02T13:56:00Z" w16du:dateUtc="2024-09-02T08:26:00Z"/>
          <w:sz w:val="40"/>
          <w:szCs w:val="40"/>
        </w:rPr>
      </w:pPr>
      <w:del w:id="51" w:author="Microsoft Word" w:date="2024-09-02T13:56:00Z" w16du:dateUtc="2024-09-02T08:26:00Z">
        <w:r w:rsidRPr="00210989">
          <w:rPr>
            <w:sz w:val="40"/>
            <w:szCs w:val="40"/>
          </w:rPr>
          <w:delText xml:space="preserve">        V</w:delText>
        </w:r>
      </w:del>
    </w:p>
    <w:p w14:paraId="4A95960A" w14:textId="77777777" w:rsidR="00210989" w:rsidRPr="00210989" w:rsidRDefault="00210989" w:rsidP="00210989">
      <w:pPr>
        <w:rPr>
          <w:del w:id="52" w:author="Microsoft Word" w:date="2024-09-02T13:56:00Z" w16du:dateUtc="2024-09-02T08:26:00Z"/>
          <w:sz w:val="40"/>
          <w:szCs w:val="40"/>
        </w:rPr>
      </w:pPr>
      <w:del w:id="53" w:author="Microsoft Word" w:date="2024-09-02T13:56:00Z" w16du:dateUtc="2024-09-02T08:26:00Z">
        <w:r w:rsidRPr="00210989">
          <w:rPr>
            <w:sz w:val="40"/>
            <w:szCs w:val="40"/>
          </w:rPr>
          <w:delText xml:space="preserve"> _____________________</w:delText>
        </w:r>
      </w:del>
    </w:p>
    <w:p w14:paraId="67A9D6B8" w14:textId="77777777" w:rsidR="00210989" w:rsidRPr="00210989" w:rsidRDefault="00210989" w:rsidP="00210989">
      <w:pPr>
        <w:rPr>
          <w:del w:id="54" w:author="Microsoft Word" w:date="2024-09-02T13:56:00Z" w16du:dateUtc="2024-09-02T08:26:00Z"/>
          <w:sz w:val="40"/>
          <w:szCs w:val="40"/>
        </w:rPr>
      </w:pPr>
      <w:del w:id="55" w:author="Microsoft Word" w:date="2024-09-02T13:56:00Z" w16du:dateUtc="2024-09-02T08:26:00Z">
        <w:r w:rsidRPr="00210989">
          <w:rPr>
            <w:sz w:val="40"/>
            <w:szCs w:val="40"/>
          </w:rPr>
          <w:delText>|    Storage          |</w:delText>
        </w:r>
      </w:del>
    </w:p>
    <w:p w14:paraId="799F4FEB" w14:textId="77777777" w:rsidR="00210989" w:rsidRPr="00210989" w:rsidRDefault="00210989" w:rsidP="00210989">
      <w:pPr>
        <w:rPr>
          <w:del w:id="56" w:author="Microsoft Word" w:date="2024-09-02T13:56:00Z" w16du:dateUtc="2024-09-02T08:26:00Z"/>
          <w:sz w:val="40"/>
          <w:szCs w:val="40"/>
        </w:rPr>
      </w:pPr>
      <w:del w:id="57" w:author="Microsoft Word" w:date="2024-09-02T13:56:00Z" w16du:dateUtc="2024-09-02T08:26:00Z">
        <w:r w:rsidRPr="00210989">
          <w:rPr>
            <w:sz w:val="40"/>
            <w:szCs w:val="40"/>
          </w:rPr>
          <w:delText>|   (Hard Drive, SSD, |</w:delText>
        </w:r>
      </w:del>
    </w:p>
    <w:p w14:paraId="6FC9ECF8" w14:textId="77777777" w:rsidR="00210989" w:rsidRPr="00210989" w:rsidRDefault="00210989" w:rsidP="00210989">
      <w:pPr>
        <w:rPr>
          <w:del w:id="58" w:author="Microsoft Word" w:date="2024-09-02T13:56:00Z" w16du:dateUtc="2024-09-02T08:26:00Z"/>
          <w:sz w:val="40"/>
          <w:szCs w:val="40"/>
        </w:rPr>
      </w:pPr>
      <w:del w:id="59" w:author="Microsoft Word" w:date="2024-09-02T13:56:00Z" w16du:dateUtc="2024-09-02T08:26:00Z">
        <w:r w:rsidRPr="00210989">
          <w:rPr>
            <w:sz w:val="40"/>
            <w:szCs w:val="40"/>
          </w:rPr>
          <w:delText>|    etc.)            |</w:delText>
        </w:r>
      </w:del>
    </w:p>
    <w:p w14:paraId="3094D703" w14:textId="77777777" w:rsidR="00210989" w:rsidRPr="00210989" w:rsidRDefault="00210989" w:rsidP="00210989">
      <w:pPr>
        <w:rPr>
          <w:del w:id="60" w:author="Microsoft Word" w:date="2024-09-02T13:56:00Z" w16du:dateUtc="2024-09-02T08:26:00Z"/>
          <w:sz w:val="40"/>
          <w:szCs w:val="40"/>
        </w:rPr>
      </w:pPr>
      <w:del w:id="61" w:author="Microsoft Word" w:date="2024-09-02T13:56:00Z" w16du:dateUtc="2024-09-02T08:26:00Z">
        <w:r w:rsidRPr="00210989">
          <w:rPr>
            <w:sz w:val="40"/>
            <w:szCs w:val="40"/>
          </w:rPr>
          <w:delText>|_____________________|</w:delText>
        </w:r>
      </w:del>
    </w:p>
    <w:p w14:paraId="59095DBD" w14:textId="77777777" w:rsidR="00210989" w:rsidRPr="00210989" w:rsidRDefault="00210989" w:rsidP="00210989">
      <w:pPr>
        <w:rPr>
          <w:del w:id="62" w:author="Microsoft Word" w:date="2024-09-02T13:56:00Z" w16du:dateUtc="2024-09-02T08:26:00Z"/>
          <w:sz w:val="40"/>
          <w:szCs w:val="40"/>
        </w:rPr>
      </w:pPr>
      <w:del w:id="63" w:author="Microsoft Word" w:date="2024-09-02T13:56:00Z" w16du:dateUtc="2024-09-02T08:26:00Z">
        <w:r w:rsidRPr="00210989">
          <w:rPr>
            <w:sz w:val="40"/>
            <w:szCs w:val="40"/>
          </w:rPr>
          <w:delText xml:space="preserve">        |</w:delText>
        </w:r>
      </w:del>
    </w:p>
    <w:p w14:paraId="575DF8B8" w14:textId="77777777" w:rsidR="00210989" w:rsidRPr="00210989" w:rsidRDefault="00210989" w:rsidP="00210989">
      <w:pPr>
        <w:rPr>
          <w:del w:id="64" w:author="Microsoft Word" w:date="2024-09-02T13:56:00Z" w16du:dateUtc="2024-09-02T08:26:00Z"/>
          <w:sz w:val="40"/>
          <w:szCs w:val="40"/>
        </w:rPr>
      </w:pPr>
      <w:del w:id="65" w:author="Microsoft Word" w:date="2024-09-02T13:56:00Z" w16du:dateUtc="2024-09-02T08:26:00Z">
        <w:r w:rsidRPr="00210989">
          <w:rPr>
            <w:sz w:val="40"/>
            <w:szCs w:val="40"/>
          </w:rPr>
          <w:delText xml:space="preserve">        V</w:delText>
        </w:r>
      </w:del>
    </w:p>
    <w:p w14:paraId="4B1B9B9C" w14:textId="77777777" w:rsidR="00210989" w:rsidRPr="00210989" w:rsidRDefault="00210989" w:rsidP="00210989">
      <w:pPr>
        <w:rPr>
          <w:del w:id="66" w:author="Microsoft Word" w:date="2024-09-02T13:56:00Z" w16du:dateUtc="2024-09-02T08:26:00Z"/>
          <w:sz w:val="40"/>
          <w:szCs w:val="40"/>
        </w:rPr>
      </w:pPr>
      <w:del w:id="67" w:author="Microsoft Word" w:date="2024-09-02T13:56:00Z" w16du:dateUtc="2024-09-02T08:26:00Z">
        <w:r w:rsidRPr="00210989">
          <w:rPr>
            <w:sz w:val="40"/>
            <w:szCs w:val="40"/>
          </w:rPr>
          <w:delText xml:space="preserve"> _____________________</w:delText>
        </w:r>
      </w:del>
    </w:p>
    <w:p w14:paraId="7D2D97AB" w14:textId="77777777" w:rsidR="00210989" w:rsidRPr="00210989" w:rsidRDefault="00210989" w:rsidP="00210989">
      <w:pPr>
        <w:rPr>
          <w:del w:id="68" w:author="Microsoft Word" w:date="2024-09-02T13:56:00Z" w16du:dateUtc="2024-09-02T08:26:00Z"/>
          <w:sz w:val="40"/>
          <w:szCs w:val="40"/>
        </w:rPr>
      </w:pPr>
      <w:del w:id="69" w:author="Microsoft Word" w:date="2024-09-02T13:56:00Z" w16du:dateUtc="2024-09-02T08:26:00Z">
        <w:r w:rsidRPr="00210989">
          <w:rPr>
            <w:sz w:val="40"/>
            <w:szCs w:val="40"/>
          </w:rPr>
          <w:delText>|    Output           |</w:delText>
        </w:r>
      </w:del>
    </w:p>
    <w:p w14:paraId="59207FD1" w14:textId="77777777" w:rsidR="00210989" w:rsidRPr="00210989" w:rsidRDefault="00210989" w:rsidP="00210989">
      <w:pPr>
        <w:rPr>
          <w:del w:id="70" w:author="Microsoft Word" w:date="2024-09-02T13:56:00Z" w16du:dateUtc="2024-09-02T08:26:00Z"/>
          <w:sz w:val="40"/>
          <w:szCs w:val="40"/>
        </w:rPr>
      </w:pPr>
      <w:del w:id="71" w:author="Microsoft Word" w:date="2024-09-02T13:56:00Z" w16du:dateUtc="2024-09-02T08:26:00Z">
        <w:r w:rsidRPr="00210989">
          <w:rPr>
            <w:sz w:val="40"/>
            <w:szCs w:val="40"/>
          </w:rPr>
          <w:delText>|    Devices          |</w:delText>
        </w:r>
      </w:del>
    </w:p>
    <w:p w14:paraId="4ED46924" w14:textId="77777777" w:rsidR="00210989" w:rsidRPr="00210989" w:rsidRDefault="00210989" w:rsidP="00210989">
      <w:pPr>
        <w:rPr>
          <w:del w:id="72" w:author="Microsoft Word" w:date="2024-09-02T13:56:00Z" w16du:dateUtc="2024-09-02T08:26:00Z"/>
          <w:sz w:val="40"/>
          <w:szCs w:val="40"/>
        </w:rPr>
      </w:pPr>
      <w:del w:id="73" w:author="Microsoft Word" w:date="2024-09-02T13:56:00Z" w16du:dateUtc="2024-09-02T08:26:00Z">
        <w:r w:rsidRPr="00210989">
          <w:rPr>
            <w:sz w:val="40"/>
            <w:szCs w:val="40"/>
          </w:rPr>
          <w:delText>| (Monitor, Printer,  |</w:delText>
        </w:r>
      </w:del>
    </w:p>
    <w:p w14:paraId="45D2595A" w14:textId="5AC47E87" w:rsidR="00210989" w:rsidRPr="00210989" w:rsidRDefault="00210989" w:rsidP="00210989">
      <w:pPr>
        <w:rPr>
          <w:del w:id="74" w:author="Microsoft Word" w:date="2024-09-02T13:56:00Z" w16du:dateUtc="2024-09-02T08:26:00Z"/>
          <w:sz w:val="40"/>
          <w:szCs w:val="40"/>
        </w:rPr>
      </w:pPr>
      <w:del w:id="75" w:author="Microsoft Word" w:date="2024-09-02T13:56:00Z" w16du:dateUtc="2024-09-02T08:26:00Z">
        <w:r w:rsidRPr="00210989">
          <w:rPr>
            <w:sz w:val="40"/>
            <w:szCs w:val="40"/>
          </w:rPr>
          <w:delText xml:space="preserve">|  etc.)              </w:delText>
        </w:r>
      </w:del>
    </w:p>
    <w:tbl>
      <w:tblPr>
        <w:tblStyle w:val="TableGrid"/>
        <w:tblpPr w:leftFromText="180" w:rightFromText="180" w:vertAnchor="text" w:horzAnchor="page" w:tblpX="4241" w:tblpY="684"/>
        <w:tblW w:w="0" w:type="auto"/>
        <w:tblLook w:val="0000" w:firstRow="0" w:lastRow="0" w:firstColumn="0" w:lastColumn="0" w:noHBand="0" w:noVBand="0"/>
      </w:tblPr>
      <w:tblGrid>
        <w:gridCol w:w="4308"/>
      </w:tblGrid>
      <w:tr w:rsidR="00210989" w14:paraId="592AAD7E" w14:textId="77777777" w:rsidTr="00210989">
        <w:trPr>
          <w:del w:id="76" w:author="Microsoft Word" w:date="2024-09-02T13:56:00Z" w16du:dateUtc="2024-09-02T08:26:00Z"/>
        </w:trPr>
        <w:tc>
          <w:tcPr>
            <w:tcW w:w="4308" w:type="dxa"/>
          </w:tcPr>
          <w:p w14:paraId="0182C92C" w14:textId="77777777" w:rsidR="00210989" w:rsidRDefault="00210989" w:rsidP="00210989">
            <w:pPr>
              <w:rPr>
                <w:del w:id="77" w:author="Microsoft Word" w:date="2024-09-02T13:56:00Z" w16du:dateUtc="2024-09-02T08:26:00Z"/>
                <w:sz w:val="40"/>
                <w:szCs w:val="40"/>
              </w:rPr>
            </w:pPr>
          </w:p>
          <w:p w14:paraId="116C5183" w14:textId="77777777" w:rsidR="00210989" w:rsidRDefault="00210989" w:rsidP="00210989">
            <w:pPr>
              <w:rPr>
                <w:del w:id="78" w:author="Microsoft Word" w:date="2024-09-02T13:56:00Z" w16du:dateUtc="2024-09-02T08:26:00Z"/>
                <w:sz w:val="40"/>
                <w:szCs w:val="40"/>
              </w:rPr>
            </w:pPr>
          </w:p>
          <w:p w14:paraId="037FCEBC" w14:textId="77777777" w:rsidR="00210989" w:rsidRDefault="00210989" w:rsidP="00210989">
            <w:pPr>
              <w:rPr>
                <w:del w:id="79" w:author="Microsoft Word" w:date="2024-09-02T13:56:00Z" w16du:dateUtc="2024-09-02T08:26:00Z"/>
                <w:sz w:val="40"/>
                <w:szCs w:val="40"/>
              </w:rPr>
            </w:pPr>
          </w:p>
        </w:tc>
      </w:tr>
    </w:tbl>
    <w:p w14:paraId="7EDF9237" w14:textId="339D12EA" w:rsidR="00C03E2C" w:rsidRPr="00135D4E" w:rsidRDefault="00C03E2C" w:rsidP="00C03E2C">
      <w:pPr>
        <w:rPr>
          <w:del w:id="80" w:author="Microsoft Word" w:date="2024-09-02T13:56:00Z" w16du:dateUtc="2024-09-02T08:26:00Z"/>
          <w:sz w:val="40"/>
          <w:szCs w:val="40"/>
        </w:rPr>
      </w:pPr>
      <w:del w:id="81" w:author="Microsoft Word" w:date="2024-09-02T13:56:00Z" w16du:dateUtc="2024-09-02T08:26:00Z">
        <w:r>
          <w:rPr>
            <w:sz w:val="40"/>
            <w:szCs w:val="40"/>
          </w:rPr>
          <w:delText>Section-D</w:delText>
        </w:r>
      </w:del>
    </w:p>
    <w:p w14:paraId="0222AFDC" w14:textId="770E48F3" w:rsidR="00C03E2C" w:rsidRDefault="00C430CB" w:rsidP="00C03E2C">
      <w:pPr>
        <w:rPr>
          <w:del w:id="82" w:author="Microsoft Word" w:date="2024-09-02T13:56:00Z" w16du:dateUtc="2024-09-02T08:26:00Z"/>
          <w:sz w:val="40"/>
          <w:szCs w:val="40"/>
        </w:rPr>
      </w:pPr>
      <w:del w:id="83" w:author="Microsoft Word" w:date="2024-09-02T13:56:00Z" w16du:dateUtc="2024-09-02T08:26:00Z">
        <w:r>
          <w:rPr>
            <w:sz w:val="40"/>
            <w:szCs w:val="40"/>
          </w:rPr>
          <w:delText>6A</w:delText>
        </w:r>
      </w:del>
    </w:p>
    <w:p w14:paraId="3BF4FC41" w14:textId="77777777" w:rsidR="00C430CB" w:rsidRPr="00C430CB" w:rsidRDefault="00C430CB" w:rsidP="00C430CB">
      <w:pPr>
        <w:rPr>
          <w:del w:id="84" w:author="Microsoft Word" w:date="2024-09-02T13:56:00Z" w16du:dateUtc="2024-09-02T08:26:00Z"/>
          <w:sz w:val="40"/>
          <w:szCs w:val="40"/>
        </w:rPr>
      </w:pPr>
      <w:del w:id="85" w:author="Microsoft Word" w:date="2024-09-02T13:56:00Z" w16du:dateUtc="2024-09-02T08:26:00Z">
        <w:r w:rsidRPr="00C430CB">
          <w:rPr>
            <w:sz w:val="40"/>
            <w:szCs w:val="40"/>
          </w:rPr>
          <w:delText>ser interface is the front-end application view to which user interacts in order to use the software. The software becomes more popular if its user interface is:</w:delText>
        </w:r>
      </w:del>
    </w:p>
    <w:p w14:paraId="407E1B49" w14:textId="77777777" w:rsidR="00C430CB" w:rsidRPr="00C430CB" w:rsidRDefault="00C430CB" w:rsidP="00C430CB">
      <w:pPr>
        <w:rPr>
          <w:del w:id="86" w:author="Microsoft Word" w:date="2024-09-02T13:56:00Z" w16du:dateUtc="2024-09-02T08:26:00Z"/>
          <w:sz w:val="40"/>
          <w:szCs w:val="40"/>
        </w:rPr>
      </w:pPr>
    </w:p>
    <w:p w14:paraId="40E9A460" w14:textId="77777777" w:rsidR="00C430CB" w:rsidRPr="00C430CB" w:rsidRDefault="00C430CB" w:rsidP="00C430CB">
      <w:pPr>
        <w:rPr>
          <w:del w:id="87" w:author="Microsoft Word" w:date="2024-09-02T13:56:00Z" w16du:dateUtc="2024-09-02T08:26:00Z"/>
          <w:sz w:val="40"/>
          <w:szCs w:val="40"/>
        </w:rPr>
      </w:pPr>
      <w:del w:id="88" w:author="Microsoft Word" w:date="2024-09-02T13:56:00Z" w16du:dateUtc="2024-09-02T08:26:00Z">
        <w:r w:rsidRPr="00C430CB">
          <w:rPr>
            <w:sz w:val="40"/>
            <w:szCs w:val="40"/>
          </w:rPr>
          <w:delText>Attractive</w:delText>
        </w:r>
      </w:del>
    </w:p>
    <w:p w14:paraId="5E53BD15" w14:textId="77777777" w:rsidR="00C430CB" w:rsidRPr="00C430CB" w:rsidRDefault="00C430CB" w:rsidP="00C430CB">
      <w:pPr>
        <w:rPr>
          <w:del w:id="89" w:author="Microsoft Word" w:date="2024-09-02T13:56:00Z" w16du:dateUtc="2024-09-02T08:26:00Z"/>
          <w:sz w:val="40"/>
          <w:szCs w:val="40"/>
        </w:rPr>
      </w:pPr>
      <w:del w:id="90" w:author="Microsoft Word" w:date="2024-09-02T13:56:00Z" w16du:dateUtc="2024-09-02T08:26:00Z">
        <w:r w:rsidRPr="00C430CB">
          <w:rPr>
            <w:sz w:val="40"/>
            <w:szCs w:val="40"/>
          </w:rPr>
          <w:delText>Simple to use</w:delText>
        </w:r>
      </w:del>
    </w:p>
    <w:p w14:paraId="4D89B009" w14:textId="77777777" w:rsidR="00C430CB" w:rsidRPr="00C430CB" w:rsidRDefault="00C430CB" w:rsidP="00C430CB">
      <w:pPr>
        <w:rPr>
          <w:del w:id="91" w:author="Microsoft Word" w:date="2024-09-02T13:56:00Z" w16du:dateUtc="2024-09-02T08:26:00Z"/>
          <w:sz w:val="40"/>
          <w:szCs w:val="40"/>
        </w:rPr>
      </w:pPr>
      <w:del w:id="92" w:author="Microsoft Word" w:date="2024-09-02T13:56:00Z" w16du:dateUtc="2024-09-02T08:26:00Z">
        <w:r w:rsidRPr="00C430CB">
          <w:rPr>
            <w:sz w:val="40"/>
            <w:szCs w:val="40"/>
          </w:rPr>
          <w:delText>Responsive in short time</w:delText>
        </w:r>
      </w:del>
    </w:p>
    <w:p w14:paraId="36332834" w14:textId="77777777" w:rsidR="00C430CB" w:rsidRPr="00C430CB" w:rsidRDefault="00C430CB" w:rsidP="00C430CB">
      <w:pPr>
        <w:rPr>
          <w:del w:id="93" w:author="Microsoft Word" w:date="2024-09-02T13:56:00Z" w16du:dateUtc="2024-09-02T08:26:00Z"/>
          <w:sz w:val="40"/>
          <w:szCs w:val="40"/>
        </w:rPr>
      </w:pPr>
      <w:del w:id="94" w:author="Microsoft Word" w:date="2024-09-02T13:56:00Z" w16du:dateUtc="2024-09-02T08:26:00Z">
        <w:r w:rsidRPr="00C430CB">
          <w:rPr>
            <w:sz w:val="40"/>
            <w:szCs w:val="40"/>
          </w:rPr>
          <w:delText>Clear to understand</w:delText>
        </w:r>
      </w:del>
    </w:p>
    <w:p w14:paraId="639A320C" w14:textId="77777777" w:rsidR="00C430CB" w:rsidRPr="00C430CB" w:rsidRDefault="00C430CB" w:rsidP="00C430CB">
      <w:pPr>
        <w:rPr>
          <w:del w:id="95" w:author="Microsoft Word" w:date="2024-09-02T13:56:00Z" w16du:dateUtc="2024-09-02T08:26:00Z"/>
          <w:sz w:val="40"/>
          <w:szCs w:val="40"/>
        </w:rPr>
      </w:pPr>
      <w:del w:id="96" w:author="Microsoft Word" w:date="2024-09-02T13:56:00Z" w16du:dateUtc="2024-09-02T08:26:00Z">
        <w:r w:rsidRPr="00C430CB">
          <w:rPr>
            <w:sz w:val="40"/>
            <w:szCs w:val="40"/>
          </w:rPr>
          <w:delText>Consistent on all interface screens</w:delText>
        </w:r>
      </w:del>
    </w:p>
    <w:p w14:paraId="2D7EEA6D" w14:textId="77777777" w:rsidR="00C430CB" w:rsidRPr="00C430CB" w:rsidRDefault="00C430CB" w:rsidP="00C430CB">
      <w:pPr>
        <w:rPr>
          <w:del w:id="97" w:author="Microsoft Word" w:date="2024-09-02T13:56:00Z" w16du:dateUtc="2024-09-02T08:26:00Z"/>
          <w:sz w:val="40"/>
          <w:szCs w:val="40"/>
        </w:rPr>
      </w:pPr>
      <w:del w:id="98" w:author="Microsoft Word" w:date="2024-09-02T13:56:00Z" w16du:dateUtc="2024-09-02T08:26:00Z">
        <w:r w:rsidRPr="00C430CB">
          <w:rPr>
            <w:sz w:val="40"/>
            <w:szCs w:val="40"/>
          </w:rPr>
          <w:delText>There are two types of User Interface:</w:delText>
        </w:r>
      </w:del>
    </w:p>
    <w:p w14:paraId="78F418EF" w14:textId="77777777" w:rsidR="00C430CB" w:rsidRPr="00C430CB" w:rsidRDefault="00C430CB" w:rsidP="00C430CB">
      <w:pPr>
        <w:rPr>
          <w:del w:id="99" w:author="Microsoft Word" w:date="2024-09-02T13:56:00Z" w16du:dateUtc="2024-09-02T08:26:00Z"/>
          <w:sz w:val="40"/>
          <w:szCs w:val="40"/>
        </w:rPr>
      </w:pPr>
    </w:p>
    <w:p w14:paraId="476D71A6" w14:textId="77777777" w:rsidR="00C430CB" w:rsidRPr="00C430CB" w:rsidRDefault="00C430CB" w:rsidP="00C430CB">
      <w:pPr>
        <w:rPr>
          <w:del w:id="100" w:author="Microsoft Word" w:date="2024-09-02T13:56:00Z" w16du:dateUtc="2024-09-02T08:26:00Z"/>
          <w:sz w:val="40"/>
          <w:szCs w:val="40"/>
        </w:rPr>
      </w:pPr>
      <w:del w:id="101" w:author="Microsoft Word" w:date="2024-09-02T13:56:00Z" w16du:dateUtc="2024-09-02T08:26:00Z">
        <w:r w:rsidRPr="00C430CB">
          <w:rPr>
            <w:sz w:val="40"/>
            <w:szCs w:val="40"/>
          </w:rPr>
          <w:delText>Command Line Interface: Command Line Interface provides a command prompt, where the user types the command and feeds to the system. The user needs to remember the syntax of the command and its use.</w:delText>
        </w:r>
      </w:del>
    </w:p>
    <w:p w14:paraId="0C95483C" w14:textId="2F91C372" w:rsidR="001C0863" w:rsidRPr="001C0863" w:rsidRDefault="00C430CB" w:rsidP="001C0863">
      <w:pPr>
        <w:numPr>
          <w:ilvl w:val="0"/>
          <w:numId w:val="1"/>
        </w:numPr>
        <w:rPr>
          <w:ins w:id="102" w:author="Microsoft Word" w:date="2024-09-02T13:56:00Z" w16du:dateUtc="2024-09-02T08:26:00Z"/>
        </w:rPr>
      </w:pPr>
      <w:del w:id="103" w:author="Microsoft Word" w:date="2024-09-02T13:56:00Z" w16du:dateUtc="2024-09-02T08:26:00Z">
        <w:r w:rsidRPr="00C430CB">
          <w:rPr>
            <w:sz w:val="40"/>
            <w:szCs w:val="40"/>
          </w:rPr>
          <w:delText>Graphical User Interface: Graphical User Interface provides the simple interactive interface to interact with the system. GUI can be a combination of both hardware and software. Using GUI, user interprets the software.</w:delText>
        </w:r>
      </w:del>
      <w:ins w:id="104" w:author="Microsoft Word" w:date="2024-09-02T13:56:00Z" w16du:dateUtc="2024-09-02T08:26:00Z">
        <w:r w:rsidR="001C0863" w:rsidRPr="001C0863">
          <w:t>What is DevOps, and what are its main goals in software development?</w:t>
        </w:r>
      </w:ins>
    </w:p>
    <w:p w14:paraId="0603B8FF" w14:textId="77777777" w:rsidR="001C0863" w:rsidRPr="001C0863" w:rsidRDefault="001C0863" w:rsidP="001C0863">
      <w:pPr>
        <w:rPr>
          <w:ins w:id="105" w:author="Microsoft Word" w:date="2024-09-02T13:56:00Z" w16du:dateUtc="2024-09-02T08:26:00Z"/>
        </w:rPr>
      </w:pPr>
      <w:ins w:id="106" w:author="Microsoft Word" w:date="2024-09-02T13:56:00Z" w16du:dateUtc="2024-09-02T08:26:00Z">
        <w:r w:rsidRPr="001C0863">
          <w:rPr>
            <w:rFonts w:hint="eastAsia"/>
          </w:rPr>
          <w:t>DevOps is a set of practices, tools, and cultural philosophies that aim to integrate and automate the processes between software development (Dev) and IT operations (Ops) teams. The goal is to improve collaboration and productivity by automating infrastructure, workflows, and continuously measuring application performance.</w:t>
        </w:r>
      </w:ins>
    </w:p>
    <w:p w14:paraId="57DCB42D" w14:textId="77777777" w:rsidR="001C0863" w:rsidRPr="001C0863" w:rsidRDefault="001C0863" w:rsidP="001C0863">
      <w:pPr>
        <w:rPr>
          <w:ins w:id="107" w:author="Microsoft Word" w:date="2024-09-02T13:56:00Z" w16du:dateUtc="2024-09-02T08:26:00Z"/>
          <w:rFonts w:hint="eastAsia"/>
          <w:b/>
          <w:bCs/>
        </w:rPr>
      </w:pPr>
      <w:ins w:id="108" w:author="Microsoft Word" w:date="2024-09-02T13:56:00Z" w16du:dateUtc="2024-09-02T08:26:00Z">
        <w:r w:rsidRPr="001C0863">
          <w:rPr>
            <w:rFonts w:hint="eastAsia"/>
            <w:b/>
            <w:bCs/>
          </w:rPr>
          <w:t>Main Goals of DevOps in Software Developments</w:t>
        </w:r>
      </w:ins>
    </w:p>
    <w:p w14:paraId="48F8FC43" w14:textId="77777777" w:rsidR="001C0863" w:rsidRPr="001C0863" w:rsidRDefault="001C0863" w:rsidP="001C0863">
      <w:pPr>
        <w:rPr>
          <w:ins w:id="109" w:author="Microsoft Word" w:date="2024-09-02T13:56:00Z" w16du:dateUtc="2024-09-02T08:26:00Z"/>
          <w:rFonts w:hint="eastAsia"/>
        </w:rPr>
      </w:pPr>
      <w:ins w:id="110" w:author="Microsoft Word" w:date="2024-09-02T13:56:00Z" w16du:dateUtc="2024-09-02T08:26:00Z">
        <w:r w:rsidRPr="001C0863">
          <w:rPr>
            <w:b/>
            <w:bCs/>
          </w:rPr>
          <w:t>Faster Time to Market:</w:t>
        </w:r>
      </w:ins>
    </w:p>
    <w:p w14:paraId="12F26EFC" w14:textId="77777777" w:rsidR="001C0863" w:rsidRPr="001C0863" w:rsidRDefault="001C0863" w:rsidP="001C0863">
      <w:pPr>
        <w:numPr>
          <w:ilvl w:val="1"/>
          <w:numId w:val="2"/>
        </w:numPr>
        <w:rPr>
          <w:ins w:id="111" w:author="Microsoft Word" w:date="2024-09-02T13:56:00Z" w16du:dateUtc="2024-09-02T08:26:00Z"/>
          <w:rFonts w:hint="eastAsia"/>
        </w:rPr>
      </w:pPr>
      <w:ins w:id="112" w:author="Microsoft Word" w:date="2024-09-02T13:56:00Z" w16du:dateUtc="2024-09-02T08:26:00Z">
        <w:r w:rsidRPr="001C0863">
          <w:t>DevOps aims to reduce the time it takes for new features, updates, or bug fixes to go from development to production. This is achieved through continuous integration, continuous delivery (CI/CD), and automation of repetitive tasks.</w:t>
        </w:r>
      </w:ins>
    </w:p>
    <w:p w14:paraId="79986873" w14:textId="77777777" w:rsidR="001C0863" w:rsidRPr="001C0863" w:rsidRDefault="001C0863" w:rsidP="001C0863">
      <w:pPr>
        <w:rPr>
          <w:ins w:id="113" w:author="Microsoft Word" w:date="2024-09-02T13:56:00Z" w16du:dateUtc="2024-09-02T08:26:00Z"/>
        </w:rPr>
      </w:pPr>
      <w:ins w:id="114" w:author="Microsoft Word" w:date="2024-09-02T13:56:00Z" w16du:dateUtc="2024-09-02T08:26:00Z">
        <w:r w:rsidRPr="001C0863">
          <w:rPr>
            <w:b/>
            <w:bCs/>
          </w:rPr>
          <w:t>Improved Collaboration:</w:t>
        </w:r>
      </w:ins>
    </w:p>
    <w:p w14:paraId="66EBF8BD" w14:textId="77777777" w:rsidR="001C0863" w:rsidRPr="001C0863" w:rsidRDefault="001C0863" w:rsidP="001C0863">
      <w:pPr>
        <w:numPr>
          <w:ilvl w:val="1"/>
          <w:numId w:val="3"/>
        </w:numPr>
        <w:rPr>
          <w:ins w:id="115" w:author="Microsoft Word" w:date="2024-09-02T13:56:00Z" w16du:dateUtc="2024-09-02T08:26:00Z"/>
          <w:rFonts w:hint="eastAsia"/>
        </w:rPr>
      </w:pPr>
      <w:ins w:id="116" w:author="Microsoft Word" w:date="2024-09-02T13:56:00Z" w16du:dateUtc="2024-09-02T08:26:00Z">
        <w:r w:rsidRPr="001C0863">
          <w:t>By fostering a culture of collaboration between development and operations teams, DevOps breaks down silos and encourages shared responsibility for the software lifecycle.</w:t>
        </w:r>
      </w:ins>
    </w:p>
    <w:p w14:paraId="05B25955" w14:textId="77777777" w:rsidR="001C0863" w:rsidRPr="001C0863" w:rsidRDefault="001C0863" w:rsidP="001C0863">
      <w:pPr>
        <w:rPr>
          <w:ins w:id="117" w:author="Microsoft Word" w:date="2024-09-02T13:56:00Z" w16du:dateUtc="2024-09-02T08:26:00Z"/>
        </w:rPr>
      </w:pPr>
      <w:ins w:id="118" w:author="Microsoft Word" w:date="2024-09-02T13:56:00Z" w16du:dateUtc="2024-09-02T08:26:00Z">
        <w:r w:rsidRPr="001C0863">
          <w:rPr>
            <w:b/>
            <w:bCs/>
          </w:rPr>
          <w:t>Increased Deployment Frequency:</w:t>
        </w:r>
      </w:ins>
    </w:p>
    <w:p w14:paraId="2619D039" w14:textId="77777777" w:rsidR="001C0863" w:rsidRPr="001C0863" w:rsidRDefault="001C0863" w:rsidP="001C0863">
      <w:pPr>
        <w:numPr>
          <w:ilvl w:val="1"/>
          <w:numId w:val="4"/>
        </w:numPr>
        <w:rPr>
          <w:ins w:id="119" w:author="Microsoft Word" w:date="2024-09-02T13:56:00Z" w16du:dateUtc="2024-09-02T08:26:00Z"/>
          <w:rFonts w:hint="eastAsia"/>
        </w:rPr>
      </w:pPr>
      <w:ins w:id="120" w:author="Microsoft Word" w:date="2024-09-02T13:56:00Z" w16du:dateUtc="2024-09-02T08:26:00Z">
        <w:r w:rsidRPr="001C0863">
          <w:t>With automation and streamlined processes, teams can deploy code more frequently, leading to quicker delivery of new features and updates to customers.</w:t>
        </w:r>
      </w:ins>
    </w:p>
    <w:p w14:paraId="4755D2FA" w14:textId="77777777" w:rsidR="001C0863" w:rsidRPr="001C0863" w:rsidRDefault="001C0863" w:rsidP="001C0863">
      <w:pPr>
        <w:rPr>
          <w:ins w:id="121" w:author="Microsoft Word" w:date="2024-09-02T13:56:00Z" w16du:dateUtc="2024-09-02T08:26:00Z"/>
        </w:rPr>
      </w:pPr>
      <w:ins w:id="122" w:author="Microsoft Word" w:date="2024-09-02T13:56:00Z" w16du:dateUtc="2024-09-02T08:26:00Z">
        <w:r w:rsidRPr="001C0863">
          <w:rPr>
            <w:b/>
            <w:bCs/>
          </w:rPr>
          <w:t>Enhanced Quality and Stability:</w:t>
        </w:r>
      </w:ins>
    </w:p>
    <w:p w14:paraId="428BAA78" w14:textId="77777777" w:rsidR="001C0863" w:rsidRPr="001C0863" w:rsidRDefault="001C0863" w:rsidP="001C0863">
      <w:pPr>
        <w:numPr>
          <w:ilvl w:val="1"/>
          <w:numId w:val="5"/>
        </w:numPr>
        <w:rPr>
          <w:ins w:id="123" w:author="Microsoft Word" w:date="2024-09-02T13:56:00Z" w16du:dateUtc="2024-09-02T08:26:00Z"/>
          <w:rFonts w:hint="eastAsia"/>
        </w:rPr>
      </w:pPr>
      <w:ins w:id="124" w:author="Microsoft Word" w:date="2024-09-02T13:56:00Z" w16du:dateUtc="2024-09-02T08:26:00Z">
        <w:r w:rsidRPr="001C0863">
          <w:t xml:space="preserve">DevOps practices like automated testing, monitoring, and continuous feedback loops help in catching bugs early and ensuring that deployments are stable and </w:t>
        </w:r>
        <w:r w:rsidRPr="001C0863">
          <w:rPr>
            <w:rFonts w:hint="eastAsia"/>
          </w:rPr>
          <w:t>reliable.</w:t>
        </w:r>
      </w:ins>
    </w:p>
    <w:p w14:paraId="03179BC8" w14:textId="77777777" w:rsidR="001C0863" w:rsidRPr="001C0863" w:rsidRDefault="001C0863" w:rsidP="001C0863">
      <w:pPr>
        <w:rPr>
          <w:ins w:id="125" w:author="Microsoft Word" w:date="2024-09-02T13:56:00Z" w16du:dateUtc="2024-09-02T08:26:00Z"/>
        </w:rPr>
      </w:pPr>
      <w:ins w:id="126" w:author="Microsoft Word" w:date="2024-09-02T13:56:00Z" w16du:dateUtc="2024-09-02T08:26:00Z">
        <w:r w:rsidRPr="001C0863">
          <w:rPr>
            <w:b/>
            <w:bCs/>
          </w:rPr>
          <w:t>Scalability and Flexibility:</w:t>
        </w:r>
      </w:ins>
    </w:p>
    <w:p w14:paraId="3BC0077F" w14:textId="77777777" w:rsidR="001C0863" w:rsidRPr="001C0863" w:rsidRDefault="001C0863" w:rsidP="001C0863">
      <w:pPr>
        <w:numPr>
          <w:ilvl w:val="1"/>
          <w:numId w:val="6"/>
        </w:numPr>
        <w:rPr>
          <w:ins w:id="127" w:author="Microsoft Word" w:date="2024-09-02T13:56:00Z" w16du:dateUtc="2024-09-02T08:26:00Z"/>
          <w:rFonts w:hint="eastAsia"/>
        </w:rPr>
      </w:pPr>
      <w:ins w:id="128" w:author="Microsoft Word" w:date="2024-09-02T13:56:00Z" w16du:dateUtc="2024-09-02T08:26:00Z">
        <w:r w:rsidRPr="001C0863">
          <w:t>DevOps enables organizations to scale their infrastructure and applications seamlessly by automating the provisioning and management of resources.</w:t>
        </w:r>
      </w:ins>
    </w:p>
    <w:p w14:paraId="50EC63B0" w14:textId="77777777" w:rsidR="001C0863" w:rsidRPr="001C0863" w:rsidRDefault="001C0863" w:rsidP="001C0863">
      <w:pPr>
        <w:rPr>
          <w:ins w:id="129" w:author="Microsoft Word" w:date="2024-09-02T13:56:00Z" w16du:dateUtc="2024-09-02T08:26:00Z"/>
        </w:rPr>
      </w:pPr>
      <w:ins w:id="130" w:author="Microsoft Word" w:date="2024-09-02T13:56:00Z" w16du:dateUtc="2024-09-02T08:26:00Z">
        <w:r w:rsidRPr="001C0863">
          <w:rPr>
            <w:b/>
            <w:bCs/>
          </w:rPr>
          <w:t>Improved Recovery Time:</w:t>
        </w:r>
      </w:ins>
    </w:p>
    <w:p w14:paraId="17B92B89" w14:textId="77777777" w:rsidR="001C0863" w:rsidRPr="001C0863" w:rsidRDefault="001C0863" w:rsidP="001C0863">
      <w:pPr>
        <w:numPr>
          <w:ilvl w:val="1"/>
          <w:numId w:val="7"/>
        </w:numPr>
        <w:rPr>
          <w:ins w:id="131" w:author="Microsoft Word" w:date="2024-09-02T13:56:00Z" w16du:dateUtc="2024-09-02T08:26:00Z"/>
          <w:rFonts w:hint="eastAsia"/>
        </w:rPr>
      </w:pPr>
      <w:ins w:id="132" w:author="Microsoft Word" w:date="2024-09-02T13:56:00Z" w16du:dateUtc="2024-09-02T08:26:00Z">
        <w:r w:rsidRPr="001C0863">
          <w:t>In case of failures, DevOps practices like continuous monitoring and automated rollback mechanisms help in minimizing downtime and speeding up recovery.</w:t>
        </w:r>
      </w:ins>
    </w:p>
    <w:p w14:paraId="35C7DD05" w14:textId="77777777" w:rsidR="001C0863" w:rsidRPr="001C0863" w:rsidRDefault="001C0863" w:rsidP="001C0863">
      <w:pPr>
        <w:rPr>
          <w:ins w:id="133" w:author="Microsoft Word" w:date="2024-09-02T13:56:00Z" w16du:dateUtc="2024-09-02T08:26:00Z"/>
        </w:rPr>
      </w:pPr>
      <w:ins w:id="134" w:author="Microsoft Word" w:date="2024-09-02T13:56:00Z" w16du:dateUtc="2024-09-02T08:26:00Z">
        <w:r w:rsidRPr="001C0863">
          <w:rPr>
            <w:b/>
            <w:bCs/>
          </w:rPr>
          <w:t>Better Customer Experience:</w:t>
        </w:r>
      </w:ins>
    </w:p>
    <w:p w14:paraId="4F76CFC6" w14:textId="77777777" w:rsidR="001C0863" w:rsidRPr="001C0863" w:rsidRDefault="001C0863" w:rsidP="001C0863">
      <w:pPr>
        <w:numPr>
          <w:ilvl w:val="1"/>
          <w:numId w:val="8"/>
        </w:numPr>
        <w:rPr>
          <w:ins w:id="135" w:author="Microsoft Word" w:date="2024-09-02T13:56:00Z" w16du:dateUtc="2024-09-02T08:26:00Z"/>
          <w:rFonts w:hint="eastAsia"/>
        </w:rPr>
      </w:pPr>
      <w:ins w:id="136" w:author="Microsoft Word" w:date="2024-09-02T13:56:00Z" w16du:dateUtc="2024-09-02T08:26:00Z">
        <w:r w:rsidRPr="001C0863">
          <w:t>By delivering updates and fixes more quickly and with fewer errors, DevOps improves the overall user experience, leading to higher customer satisfaction.</w:t>
        </w:r>
      </w:ins>
    </w:p>
    <w:p w14:paraId="1C0DB94C" w14:textId="77777777" w:rsidR="001C0863" w:rsidRPr="001C0863" w:rsidRDefault="001C0863" w:rsidP="001C0863">
      <w:pPr>
        <w:rPr>
          <w:ins w:id="137" w:author="Microsoft Word" w:date="2024-09-02T13:56:00Z" w16du:dateUtc="2024-09-02T08:26:00Z"/>
        </w:rPr>
      </w:pPr>
      <w:ins w:id="138" w:author="Microsoft Word" w:date="2024-09-02T13:56:00Z" w16du:dateUtc="2024-09-02T08:26:00Z">
        <w:r w:rsidRPr="001C0863">
          <w:rPr>
            <w:b/>
            <w:bCs/>
          </w:rPr>
          <w:t>Efficiency and Cost-Effectiveness:</w:t>
        </w:r>
      </w:ins>
    </w:p>
    <w:p w14:paraId="558A4E55" w14:textId="77777777" w:rsidR="001C0863" w:rsidRPr="001C0863" w:rsidRDefault="001C0863" w:rsidP="001C0863">
      <w:pPr>
        <w:numPr>
          <w:ilvl w:val="1"/>
          <w:numId w:val="9"/>
        </w:numPr>
        <w:rPr>
          <w:ins w:id="139" w:author="Microsoft Word" w:date="2024-09-02T13:56:00Z" w16du:dateUtc="2024-09-02T08:26:00Z"/>
          <w:rFonts w:hint="eastAsia"/>
        </w:rPr>
      </w:pPr>
      <w:ins w:id="140" w:author="Microsoft Word" w:date="2024-09-02T13:56:00Z" w16du:dateUtc="2024-09-02T08:26:00Z">
        <w:r w:rsidRPr="001C0863">
          <w:t>Automating routine tasks and streamlining workflows reduce manual effort, decrease errors, and ultimately lower costs associated with software development and operations.</w:t>
        </w:r>
      </w:ins>
    </w:p>
    <w:p w14:paraId="35EBF5C9" w14:textId="77777777" w:rsidR="001C0863" w:rsidRPr="001C0863" w:rsidRDefault="001C0863" w:rsidP="001C0863">
      <w:pPr>
        <w:rPr>
          <w:ins w:id="141" w:author="Microsoft Word" w:date="2024-09-02T13:56:00Z" w16du:dateUtc="2024-09-02T08:26:00Z"/>
        </w:rPr>
      </w:pPr>
      <w:ins w:id="142" w:author="Microsoft Word" w:date="2024-09-02T13:56:00Z" w16du:dateUtc="2024-09-02T08:26:00Z">
        <w:r w:rsidRPr="001C0863">
          <w:t xml:space="preserve"> </w:t>
        </w:r>
      </w:ins>
    </w:p>
    <w:p w14:paraId="3840F0DE" w14:textId="77777777" w:rsidR="001C0863" w:rsidRPr="001C0863" w:rsidRDefault="001C0863" w:rsidP="001C0863">
      <w:pPr>
        <w:rPr>
          <w:ins w:id="143" w:author="Microsoft Word" w:date="2024-09-02T13:56:00Z" w16du:dateUtc="2024-09-02T08:26:00Z"/>
        </w:rPr>
      </w:pPr>
      <w:ins w:id="144" w:author="Microsoft Word" w:date="2024-09-02T13:56:00Z" w16du:dateUtc="2024-09-02T08:26:00Z">
        <w:r w:rsidRPr="001C0863">
          <w:t>2)Explain how DevOps improves collaboration between development and operations teams compared to traditional models like Waterfall.</w:t>
        </w:r>
      </w:ins>
    </w:p>
    <w:p w14:paraId="2E654E1D" w14:textId="77777777" w:rsidR="001C0863" w:rsidRPr="001C0863" w:rsidRDefault="001C0863" w:rsidP="001C0863">
      <w:pPr>
        <w:rPr>
          <w:ins w:id="145" w:author="Microsoft Word" w:date="2024-09-02T13:56:00Z" w16du:dateUtc="2024-09-02T08:26:00Z"/>
        </w:rPr>
      </w:pPr>
      <w:ins w:id="146" w:author="Microsoft Word" w:date="2024-09-02T13:56:00Z" w16du:dateUtc="2024-09-02T08:26:00Z">
        <w:r w:rsidRPr="001C0863">
          <w:rPr>
            <w:rFonts w:hint="eastAsia"/>
          </w:rPr>
          <w:t>DevOps improves collaboration between development and operations teams by fostering a culture of teamwork and breaking down the silos that typically exist in traditional models like Waterfall.</w:t>
        </w:r>
      </w:ins>
    </w:p>
    <w:p w14:paraId="7F7283BA" w14:textId="77777777" w:rsidR="001C0863" w:rsidRPr="001C0863" w:rsidRDefault="001C0863" w:rsidP="001C0863">
      <w:pPr>
        <w:rPr>
          <w:ins w:id="147" w:author="Microsoft Word" w:date="2024-09-02T13:56:00Z" w16du:dateUtc="2024-09-02T08:26:00Z"/>
          <w:rFonts w:hint="eastAsia"/>
          <w:b/>
          <w:bCs/>
        </w:rPr>
      </w:pPr>
      <w:ins w:id="148" w:author="Microsoft Word" w:date="2024-09-02T13:56:00Z" w16du:dateUtc="2024-09-02T08:26:00Z">
        <w:r w:rsidRPr="001C0863">
          <w:rPr>
            <w:rFonts w:hint="eastAsia"/>
            <w:b/>
            <w:bCs/>
          </w:rPr>
          <w:t>Traditional Model (Waterfall):</w:t>
        </w:r>
      </w:ins>
    </w:p>
    <w:p w14:paraId="67346490" w14:textId="77777777" w:rsidR="001C0863" w:rsidRPr="001C0863" w:rsidRDefault="001C0863" w:rsidP="001C0863">
      <w:pPr>
        <w:numPr>
          <w:ilvl w:val="0"/>
          <w:numId w:val="10"/>
        </w:numPr>
        <w:rPr>
          <w:ins w:id="149" w:author="Microsoft Word" w:date="2024-09-02T13:56:00Z" w16du:dateUtc="2024-09-02T08:26:00Z"/>
          <w:rFonts w:hint="eastAsia"/>
        </w:rPr>
      </w:pPr>
      <w:ins w:id="150" w:author="Microsoft Word" w:date="2024-09-02T13:56:00Z" w16du:dateUtc="2024-09-02T08:26:00Z">
        <w:r w:rsidRPr="001C0863">
          <w:rPr>
            <w:b/>
            <w:bCs/>
          </w:rPr>
          <w:t>Separate Teams:</w:t>
        </w:r>
        <w:r w:rsidRPr="001C0863">
          <w:t xml:space="preserve"> In the Waterfall model, development and operations teams work in separate phases. Developers write the code and then "hand it off" to the operations team, who deploy and maintain it. This separation often leads to a lack of communication, misunderstandings, and delays.</w:t>
        </w:r>
      </w:ins>
    </w:p>
    <w:p w14:paraId="6002DB07" w14:textId="77777777" w:rsidR="001C0863" w:rsidRPr="001C0863" w:rsidRDefault="001C0863" w:rsidP="001C0863">
      <w:pPr>
        <w:numPr>
          <w:ilvl w:val="0"/>
          <w:numId w:val="10"/>
        </w:numPr>
        <w:rPr>
          <w:ins w:id="151" w:author="Microsoft Word" w:date="2024-09-02T13:56:00Z" w16du:dateUtc="2024-09-02T08:26:00Z"/>
        </w:rPr>
      </w:pPr>
      <w:ins w:id="152" w:author="Microsoft Word" w:date="2024-09-02T13:56:00Z" w16du:dateUtc="2024-09-02T08:26:00Z">
        <w:r w:rsidRPr="001C0863">
          <w:rPr>
            <w:b/>
            <w:bCs/>
          </w:rPr>
          <w:t>Long Cycles:</w:t>
        </w:r>
        <w:r w:rsidRPr="001C0863">
          <w:t xml:space="preserve"> The Waterfall model has long development cycles, meaning that by the time the code is ready for deployment, it might not meet the current needs of the business or customers.</w:t>
        </w:r>
      </w:ins>
    </w:p>
    <w:p w14:paraId="689978E7" w14:textId="77777777" w:rsidR="001C0863" w:rsidRPr="001C0863" w:rsidRDefault="001C0863" w:rsidP="001C0863">
      <w:pPr>
        <w:rPr>
          <w:ins w:id="153" w:author="Microsoft Word" w:date="2024-09-02T13:56:00Z" w16du:dateUtc="2024-09-02T08:26:00Z"/>
          <w:b/>
          <w:bCs/>
        </w:rPr>
      </w:pPr>
      <w:ins w:id="154" w:author="Microsoft Word" w:date="2024-09-02T13:56:00Z" w16du:dateUtc="2024-09-02T08:26:00Z">
        <w:r w:rsidRPr="001C0863">
          <w:rPr>
            <w:rFonts w:hint="eastAsia"/>
            <w:b/>
            <w:bCs/>
          </w:rPr>
          <w:t>DevOps Approach:</w:t>
        </w:r>
      </w:ins>
    </w:p>
    <w:p w14:paraId="62C01C31" w14:textId="77777777" w:rsidR="001C0863" w:rsidRPr="001C0863" w:rsidRDefault="001C0863" w:rsidP="001C0863">
      <w:pPr>
        <w:numPr>
          <w:ilvl w:val="0"/>
          <w:numId w:val="11"/>
        </w:numPr>
        <w:rPr>
          <w:ins w:id="155" w:author="Microsoft Word" w:date="2024-09-02T13:56:00Z" w16du:dateUtc="2024-09-02T08:26:00Z"/>
          <w:rFonts w:hint="eastAsia"/>
        </w:rPr>
      </w:pPr>
      <w:ins w:id="156" w:author="Microsoft Word" w:date="2024-09-02T13:56:00Z" w16du:dateUtc="2024-09-02T08:26:00Z">
        <w:r w:rsidRPr="001C0863">
          <w:rPr>
            <w:b/>
            <w:bCs/>
          </w:rPr>
          <w:t>Unified Teams:</w:t>
        </w:r>
        <w:r w:rsidRPr="001C0863">
          <w:t xml:space="preserve"> In DevOps, development and operations work closely together, often as a single team. This collaboration ensures that both sides understand each other’s needs and challenges from the start.</w:t>
        </w:r>
      </w:ins>
    </w:p>
    <w:p w14:paraId="7F0681AD" w14:textId="77777777" w:rsidR="001C0863" w:rsidRPr="001C0863" w:rsidRDefault="001C0863" w:rsidP="001C0863">
      <w:pPr>
        <w:numPr>
          <w:ilvl w:val="0"/>
          <w:numId w:val="11"/>
        </w:numPr>
        <w:rPr>
          <w:ins w:id="157" w:author="Microsoft Word" w:date="2024-09-02T13:56:00Z" w16du:dateUtc="2024-09-02T08:26:00Z"/>
        </w:rPr>
      </w:pPr>
      <w:ins w:id="158" w:author="Microsoft Word" w:date="2024-09-02T13:56:00Z" w16du:dateUtc="2024-09-02T08:26:00Z">
        <w:r w:rsidRPr="001C0863">
          <w:rPr>
            <w:b/>
            <w:bCs/>
          </w:rPr>
          <w:t>Continuous Communication:</w:t>
        </w:r>
        <w:r w:rsidRPr="001C0863">
          <w:t xml:space="preserve"> DevOps encourages continuous communication throughout the software development lifecycle. Developers and operations teams regularly share feedback, which helps in addressing issues quickly and avoiding surprises later in the process.</w:t>
        </w:r>
      </w:ins>
    </w:p>
    <w:p w14:paraId="37A9D00C" w14:textId="77777777" w:rsidR="001C0863" w:rsidRPr="001C0863" w:rsidRDefault="001C0863" w:rsidP="001C0863">
      <w:pPr>
        <w:numPr>
          <w:ilvl w:val="0"/>
          <w:numId w:val="11"/>
        </w:numPr>
        <w:rPr>
          <w:ins w:id="159" w:author="Microsoft Word" w:date="2024-09-02T13:56:00Z" w16du:dateUtc="2024-09-02T08:26:00Z"/>
        </w:rPr>
      </w:pPr>
      <w:ins w:id="160" w:author="Microsoft Word" w:date="2024-09-02T13:56:00Z" w16du:dateUtc="2024-09-02T08:26:00Z">
        <w:r w:rsidRPr="001C0863">
          <w:rPr>
            <w:b/>
            <w:bCs/>
          </w:rPr>
          <w:t>Shared Responsibility:</w:t>
        </w:r>
        <w:r w:rsidRPr="001C0863">
          <w:t xml:space="preserve"> Instead of developers focusing only on writing code and operations on deployment, both teams share the responsibility for the software’s performance and reliability. This leads to better cooperation and faster problem-solving.</w:t>
        </w:r>
      </w:ins>
    </w:p>
    <w:p w14:paraId="089F1C21" w14:textId="77777777" w:rsidR="001C0863" w:rsidRPr="001C0863" w:rsidRDefault="001C0863" w:rsidP="001C0863">
      <w:pPr>
        <w:numPr>
          <w:ilvl w:val="0"/>
          <w:numId w:val="11"/>
        </w:numPr>
        <w:rPr>
          <w:ins w:id="161" w:author="Microsoft Word" w:date="2024-09-02T13:56:00Z" w16du:dateUtc="2024-09-02T08:26:00Z"/>
        </w:rPr>
      </w:pPr>
      <w:ins w:id="162" w:author="Microsoft Word" w:date="2024-09-02T13:56:00Z" w16du:dateUtc="2024-09-02T08:26:00Z">
        <w:r w:rsidRPr="001C0863">
          <w:rPr>
            <w:b/>
            <w:bCs/>
          </w:rPr>
          <w:t>Automation:</w:t>
        </w:r>
        <w:r w:rsidRPr="001C0863">
          <w:t xml:space="preserve"> DevOps emphasizes automation of repetitive tasks, such as testing, integration, and deployment. This reduces the manual workload on both teams and ensures that they are working together more efficiently.</w:t>
        </w:r>
      </w:ins>
    </w:p>
    <w:p w14:paraId="5B06C134" w14:textId="77777777" w:rsidR="001C0863" w:rsidRPr="001C0863" w:rsidRDefault="001C0863" w:rsidP="001C0863">
      <w:pPr>
        <w:numPr>
          <w:ilvl w:val="0"/>
          <w:numId w:val="11"/>
        </w:numPr>
        <w:rPr>
          <w:ins w:id="163" w:author="Microsoft Word" w:date="2024-09-02T13:56:00Z" w16du:dateUtc="2024-09-02T08:26:00Z"/>
        </w:rPr>
      </w:pPr>
      <w:ins w:id="164" w:author="Microsoft Word" w:date="2024-09-02T13:56:00Z" w16du:dateUtc="2024-09-02T08:26:00Z">
        <w:r w:rsidRPr="001C0863">
          <w:rPr>
            <w:b/>
            <w:bCs/>
          </w:rPr>
          <w:t>Faster Feedback Loops:</w:t>
        </w:r>
        <w:r w:rsidRPr="001C0863">
          <w:t xml:space="preserve"> With continuous integration and continuous delivery (CI/CD), feedback loops are much faster. If a bug is found, it can be fixed and redeployed quickly, leading to a more dynamic and responsive development </w:t>
        </w:r>
      </w:ins>
    </w:p>
    <w:p w14:paraId="2D2ECFF8" w14:textId="77777777" w:rsidR="001C0863" w:rsidRPr="001C0863" w:rsidRDefault="001C0863" w:rsidP="001C0863">
      <w:pPr>
        <w:rPr>
          <w:ins w:id="165" w:author="Microsoft Word" w:date="2024-09-02T13:56:00Z" w16du:dateUtc="2024-09-02T08:26:00Z"/>
        </w:rPr>
      </w:pPr>
      <w:ins w:id="166" w:author="Microsoft Word" w:date="2024-09-02T13:56:00Z" w16du:dateUtc="2024-09-02T08:26:00Z">
        <w:r w:rsidRPr="001C0863">
          <w:rPr>
            <w:rFonts w:hint="eastAsia"/>
          </w:rPr>
          <w:t>3)Describe how you would implement DevOps practices in a project to improve software Evaluate the impact of adopting DevOps practices on software delivery speed, quality, and team collaboration. What metrics would you use?</w:t>
        </w:r>
      </w:ins>
    </w:p>
    <w:p w14:paraId="77ED1C08" w14:textId="77777777" w:rsidR="001C0863" w:rsidRPr="001C0863" w:rsidRDefault="001C0863" w:rsidP="001C0863">
      <w:pPr>
        <w:rPr>
          <w:ins w:id="167" w:author="Microsoft Word" w:date="2024-09-02T13:56:00Z" w16du:dateUtc="2024-09-02T08:26:00Z"/>
          <w:rFonts w:hint="eastAsia"/>
          <w:b/>
          <w:bCs/>
        </w:rPr>
      </w:pPr>
      <w:ins w:id="168" w:author="Microsoft Word" w:date="2024-09-02T13:56:00Z" w16du:dateUtc="2024-09-02T08:26:00Z">
        <w:r w:rsidRPr="001C0863">
          <w:rPr>
            <w:b/>
            <w:bCs/>
          </w:rPr>
          <w:t>Implementing DevOps Practices in a Project:</w:t>
        </w:r>
      </w:ins>
    </w:p>
    <w:p w14:paraId="5E594EEC" w14:textId="77777777" w:rsidR="001C0863" w:rsidRPr="001C0863" w:rsidRDefault="001C0863" w:rsidP="001C0863">
      <w:pPr>
        <w:rPr>
          <w:ins w:id="169" w:author="Microsoft Word" w:date="2024-09-02T13:56:00Z" w16du:dateUtc="2024-09-02T08:26:00Z"/>
          <w:rFonts w:hint="eastAsia"/>
        </w:rPr>
      </w:pPr>
      <w:ins w:id="170" w:author="Microsoft Word" w:date="2024-09-02T13:56:00Z" w16du:dateUtc="2024-09-02T08:26:00Z">
        <w:r w:rsidRPr="001C0863">
          <w:rPr>
            <w:b/>
            <w:bCs/>
          </w:rPr>
          <w:t>Foster Collaboration:</w:t>
        </w:r>
      </w:ins>
    </w:p>
    <w:p w14:paraId="2335A2DB" w14:textId="77777777" w:rsidR="001C0863" w:rsidRPr="001C0863" w:rsidRDefault="001C0863" w:rsidP="001C0863">
      <w:pPr>
        <w:numPr>
          <w:ilvl w:val="1"/>
          <w:numId w:val="12"/>
        </w:numPr>
        <w:rPr>
          <w:ins w:id="171" w:author="Microsoft Word" w:date="2024-09-02T13:56:00Z" w16du:dateUtc="2024-09-02T08:26:00Z"/>
          <w:rFonts w:hint="eastAsia"/>
        </w:rPr>
      </w:pPr>
      <w:ins w:id="172" w:author="Microsoft Word" w:date="2024-09-02T13:56:00Z" w16du:dateUtc="2024-09-02T08:26:00Z">
        <w:r w:rsidRPr="001C0863">
          <w:rPr>
            <w:b/>
            <w:bCs/>
          </w:rPr>
          <w:t>Bring Teams Together:</w:t>
        </w:r>
        <w:r w:rsidRPr="001C0863">
          <w:t xml:space="preserve"> Make sure your development and operations teams work closely. Hold regular meetings where they can discuss progress, challenges, and goals together.</w:t>
        </w:r>
      </w:ins>
    </w:p>
    <w:p w14:paraId="5BB56D58" w14:textId="77777777" w:rsidR="001C0863" w:rsidRPr="001C0863" w:rsidRDefault="001C0863" w:rsidP="001C0863">
      <w:pPr>
        <w:numPr>
          <w:ilvl w:val="1"/>
          <w:numId w:val="12"/>
        </w:numPr>
        <w:rPr>
          <w:ins w:id="173" w:author="Microsoft Word" w:date="2024-09-02T13:56:00Z" w16du:dateUtc="2024-09-02T08:26:00Z"/>
        </w:rPr>
      </w:pPr>
      <w:ins w:id="174" w:author="Microsoft Word" w:date="2024-09-02T13:56:00Z" w16du:dateUtc="2024-09-02T08:26:00Z">
        <w:r w:rsidRPr="001C0863">
          <w:rPr>
            <w:b/>
            <w:bCs/>
          </w:rPr>
          <w:t>Share Responsibilities:</w:t>
        </w:r>
        <w:r w:rsidRPr="001C0863">
          <w:t xml:space="preserve"> Encourage both teams to take responsibility for the entire process, from writing the code to deploying and maintaining it. This way, everyone works towards the same goal.</w:t>
        </w:r>
      </w:ins>
    </w:p>
    <w:p w14:paraId="5A30B53D" w14:textId="77777777" w:rsidR="001C0863" w:rsidRPr="001C0863" w:rsidRDefault="001C0863" w:rsidP="001C0863">
      <w:pPr>
        <w:rPr>
          <w:ins w:id="175" w:author="Microsoft Word" w:date="2024-09-02T13:56:00Z" w16du:dateUtc="2024-09-02T08:26:00Z"/>
        </w:rPr>
      </w:pPr>
      <w:ins w:id="176" w:author="Microsoft Word" w:date="2024-09-02T13:56:00Z" w16du:dateUtc="2024-09-02T08:26:00Z">
        <w:r w:rsidRPr="001C0863">
          <w:rPr>
            <w:b/>
            <w:bCs/>
          </w:rPr>
          <w:t>Automate Processes:</w:t>
        </w:r>
      </w:ins>
    </w:p>
    <w:p w14:paraId="19A5D10F" w14:textId="77777777" w:rsidR="001C0863" w:rsidRPr="001C0863" w:rsidRDefault="001C0863" w:rsidP="001C0863">
      <w:pPr>
        <w:numPr>
          <w:ilvl w:val="1"/>
          <w:numId w:val="13"/>
        </w:numPr>
        <w:rPr>
          <w:ins w:id="177" w:author="Microsoft Word" w:date="2024-09-02T13:56:00Z" w16du:dateUtc="2024-09-02T08:26:00Z"/>
          <w:rFonts w:hint="eastAsia"/>
        </w:rPr>
      </w:pPr>
      <w:ins w:id="178" w:author="Microsoft Word" w:date="2024-09-02T13:56:00Z" w16du:dateUtc="2024-09-02T08:26:00Z">
        <w:r w:rsidRPr="001C0863">
          <w:rPr>
            <w:b/>
            <w:bCs/>
          </w:rPr>
          <w:t>Set Up Continuous Integration (CI):</w:t>
        </w:r>
        <w:r w:rsidRPr="001C0863">
          <w:t xml:space="preserve"> Use tools like Jenkins or GitLab to automatically build and test code every time a developer makes a change. This helps catch problems early.</w:t>
        </w:r>
      </w:ins>
    </w:p>
    <w:p w14:paraId="0951F582" w14:textId="77777777" w:rsidR="001C0863" w:rsidRPr="001C0863" w:rsidRDefault="001C0863" w:rsidP="001C0863">
      <w:pPr>
        <w:numPr>
          <w:ilvl w:val="1"/>
          <w:numId w:val="13"/>
        </w:numPr>
        <w:rPr>
          <w:ins w:id="179" w:author="Microsoft Word" w:date="2024-09-02T13:56:00Z" w16du:dateUtc="2024-09-02T08:26:00Z"/>
        </w:rPr>
      </w:pPr>
      <w:ins w:id="180" w:author="Microsoft Word" w:date="2024-09-02T13:56:00Z" w16du:dateUtc="2024-09-02T08:26:00Z">
        <w:r w:rsidRPr="001C0863">
          <w:rPr>
            <w:b/>
            <w:bCs/>
          </w:rPr>
          <w:t>Implement Continuous Delivery (CD):</w:t>
        </w:r>
        <w:r w:rsidRPr="001C0863">
          <w:t xml:space="preserve"> Automate the process of deploying code to production. This makes it easier to release updates quickly and safely.</w:t>
        </w:r>
      </w:ins>
    </w:p>
    <w:p w14:paraId="28443387" w14:textId="77777777" w:rsidR="001C0863" w:rsidRPr="001C0863" w:rsidRDefault="001C0863" w:rsidP="001C0863">
      <w:pPr>
        <w:numPr>
          <w:ilvl w:val="1"/>
          <w:numId w:val="13"/>
        </w:numPr>
        <w:rPr>
          <w:ins w:id="181" w:author="Microsoft Word" w:date="2024-09-02T13:56:00Z" w16du:dateUtc="2024-09-02T08:26:00Z"/>
        </w:rPr>
      </w:pPr>
      <w:ins w:id="182" w:author="Microsoft Word" w:date="2024-09-02T13:56:00Z" w16du:dateUtc="2024-09-02T08:26:00Z">
        <w:r w:rsidRPr="001C0863">
          <w:rPr>
            <w:b/>
            <w:bCs/>
          </w:rPr>
          <w:t>Manage Infrastructure with Code:</w:t>
        </w:r>
        <w:r w:rsidRPr="001C0863">
          <w:t xml:space="preserve"> Use tools like Terraform to manage your servers and resources through code. This makes it easier to create and manage environments consistently.</w:t>
        </w:r>
      </w:ins>
    </w:p>
    <w:p w14:paraId="5B797777" w14:textId="77777777" w:rsidR="001C0863" w:rsidRPr="001C0863" w:rsidRDefault="001C0863" w:rsidP="001C0863">
      <w:pPr>
        <w:rPr>
          <w:ins w:id="183" w:author="Microsoft Word" w:date="2024-09-02T13:56:00Z" w16du:dateUtc="2024-09-02T08:26:00Z"/>
        </w:rPr>
      </w:pPr>
      <w:ins w:id="184" w:author="Microsoft Word" w:date="2024-09-02T13:56:00Z" w16du:dateUtc="2024-09-02T08:26:00Z">
        <w:r w:rsidRPr="001C0863">
          <w:rPr>
            <w:b/>
            <w:bCs/>
          </w:rPr>
          <w:t>Monitor and Gather Feedback:</w:t>
        </w:r>
      </w:ins>
    </w:p>
    <w:p w14:paraId="5DE8FDA0" w14:textId="77777777" w:rsidR="001C0863" w:rsidRPr="001C0863" w:rsidRDefault="001C0863" w:rsidP="001C0863">
      <w:pPr>
        <w:numPr>
          <w:ilvl w:val="1"/>
          <w:numId w:val="14"/>
        </w:numPr>
        <w:rPr>
          <w:ins w:id="185" w:author="Microsoft Word" w:date="2024-09-02T13:56:00Z" w16du:dateUtc="2024-09-02T08:26:00Z"/>
          <w:rFonts w:hint="eastAsia"/>
        </w:rPr>
      </w:pPr>
      <w:ins w:id="186" w:author="Microsoft Word" w:date="2024-09-02T13:56:00Z" w16du:dateUtc="2024-09-02T08:26:00Z">
        <w:r w:rsidRPr="001C0863">
          <w:rPr>
            <w:b/>
            <w:bCs/>
          </w:rPr>
          <w:t>Use Monitoring Tools:</w:t>
        </w:r>
        <w:r w:rsidRPr="001C0863">
          <w:t xml:space="preserve"> Implement tools like Prometheus or Datadog to keep an eye on your application’s performance. Set up alerts to quickly address any issues.</w:t>
        </w:r>
      </w:ins>
    </w:p>
    <w:p w14:paraId="4E56C475" w14:textId="77777777" w:rsidR="001C0863" w:rsidRPr="001C0863" w:rsidRDefault="001C0863" w:rsidP="001C0863">
      <w:pPr>
        <w:numPr>
          <w:ilvl w:val="1"/>
          <w:numId w:val="14"/>
        </w:numPr>
        <w:rPr>
          <w:ins w:id="187" w:author="Microsoft Word" w:date="2024-09-02T13:56:00Z" w16du:dateUtc="2024-09-02T08:26:00Z"/>
        </w:rPr>
      </w:pPr>
      <w:ins w:id="188" w:author="Microsoft Word" w:date="2024-09-02T13:56:00Z" w16du:dateUtc="2024-09-02T08:26:00Z">
        <w:r w:rsidRPr="001C0863">
          <w:rPr>
            <w:b/>
            <w:bCs/>
          </w:rPr>
          <w:t>Automate Testing:</w:t>
        </w:r>
        <w:r w:rsidRPr="001C0863">
          <w:t xml:space="preserve"> Make sure automated tests run every time new code is added. This ensures that only high-quality code makes it to production.</w:t>
        </w:r>
      </w:ins>
    </w:p>
    <w:p w14:paraId="71BB9478" w14:textId="77777777" w:rsidR="001C0863" w:rsidRPr="001C0863" w:rsidRDefault="001C0863" w:rsidP="001C0863">
      <w:pPr>
        <w:numPr>
          <w:ilvl w:val="1"/>
          <w:numId w:val="14"/>
        </w:numPr>
        <w:rPr>
          <w:ins w:id="189" w:author="Microsoft Word" w:date="2024-09-02T13:56:00Z" w16du:dateUtc="2024-09-02T08:26:00Z"/>
        </w:rPr>
      </w:pPr>
      <w:ins w:id="190" w:author="Microsoft Word" w:date="2024-09-02T13:56:00Z" w16du:dateUtc="2024-09-02T08:26:00Z">
        <w:r w:rsidRPr="001C0863">
          <w:rPr>
            <w:b/>
            <w:bCs/>
          </w:rPr>
          <w:t>Create Feedback Loops:</w:t>
        </w:r>
        <w:r w:rsidRPr="001C0863">
          <w:t xml:space="preserve"> Regularly collect feedback from users and team members to make improvements in each development cycle.</w:t>
        </w:r>
      </w:ins>
    </w:p>
    <w:p w14:paraId="443BA2E0" w14:textId="77777777" w:rsidR="001C0863" w:rsidRPr="001C0863" w:rsidRDefault="001C0863" w:rsidP="001C0863">
      <w:pPr>
        <w:rPr>
          <w:ins w:id="191" w:author="Microsoft Word" w:date="2024-09-02T13:56:00Z" w16du:dateUtc="2024-09-02T08:26:00Z"/>
        </w:rPr>
      </w:pPr>
      <w:ins w:id="192" w:author="Microsoft Word" w:date="2024-09-02T13:56:00Z" w16du:dateUtc="2024-09-02T08:26:00Z">
        <w:r w:rsidRPr="001C0863">
          <w:rPr>
            <w:b/>
            <w:bCs/>
          </w:rPr>
          <w:t>Include Security Early On:</w:t>
        </w:r>
      </w:ins>
    </w:p>
    <w:p w14:paraId="3EE438C7" w14:textId="77777777" w:rsidR="001C0863" w:rsidRPr="001C0863" w:rsidRDefault="001C0863" w:rsidP="001C0863">
      <w:pPr>
        <w:numPr>
          <w:ilvl w:val="1"/>
          <w:numId w:val="15"/>
        </w:numPr>
        <w:rPr>
          <w:ins w:id="193" w:author="Microsoft Word" w:date="2024-09-02T13:56:00Z" w16du:dateUtc="2024-09-02T08:26:00Z"/>
          <w:rFonts w:hint="eastAsia"/>
        </w:rPr>
      </w:pPr>
      <w:ins w:id="194" w:author="Microsoft Word" w:date="2024-09-02T13:56:00Z" w16du:dateUtc="2024-09-02T08:26:00Z">
        <w:r w:rsidRPr="001C0863">
          <w:rPr>
            <w:b/>
            <w:bCs/>
          </w:rPr>
          <w:t>Automate Security Checks:</w:t>
        </w:r>
        <w:r w:rsidRPr="001C0863">
          <w:t xml:space="preserve"> Integrate security scanning tools into your CI/CD pipeline to catch vulnerabilities early.</w:t>
        </w:r>
      </w:ins>
    </w:p>
    <w:p w14:paraId="5462F61F" w14:textId="77777777" w:rsidR="001C0863" w:rsidRPr="001C0863" w:rsidRDefault="001C0863" w:rsidP="001C0863">
      <w:pPr>
        <w:numPr>
          <w:ilvl w:val="1"/>
          <w:numId w:val="15"/>
        </w:numPr>
        <w:rPr>
          <w:ins w:id="195" w:author="Microsoft Word" w:date="2024-09-02T13:56:00Z" w16du:dateUtc="2024-09-02T08:26:00Z"/>
        </w:rPr>
      </w:pPr>
      <w:ins w:id="196" w:author="Microsoft Word" w:date="2024-09-02T13:56:00Z" w16du:dateUtc="2024-09-02T08:26:00Z">
        <w:r w:rsidRPr="001C0863">
          <w:rPr>
            <w:b/>
            <w:bCs/>
          </w:rPr>
          <w:t>Conduct Regular Reviews:</w:t>
        </w:r>
        <w:r w:rsidRPr="001C0863">
          <w:t xml:space="preserve"> Regularly review your security practices to keep them up to date.</w:t>
        </w:r>
      </w:ins>
    </w:p>
    <w:p w14:paraId="7388D634" w14:textId="77777777" w:rsidR="001C0863" w:rsidRPr="001C0863" w:rsidRDefault="001C0863" w:rsidP="001C0863">
      <w:pPr>
        <w:rPr>
          <w:ins w:id="197" w:author="Microsoft Word" w:date="2024-09-02T13:56:00Z" w16du:dateUtc="2024-09-02T08:26:00Z"/>
          <w:b/>
          <w:bCs/>
        </w:rPr>
      </w:pPr>
      <w:ins w:id="198" w:author="Microsoft Word" w:date="2024-09-02T13:56:00Z" w16du:dateUtc="2024-09-02T08:26:00Z">
        <w:r w:rsidRPr="001C0863">
          <w:rPr>
            <w:b/>
            <w:bCs/>
          </w:rPr>
          <w:t>Evaluating the Impact of DevOps Practices:</w:t>
        </w:r>
      </w:ins>
    </w:p>
    <w:p w14:paraId="638E8C03" w14:textId="77777777" w:rsidR="001C0863" w:rsidRPr="001C0863" w:rsidRDefault="001C0863" w:rsidP="001C0863">
      <w:pPr>
        <w:rPr>
          <w:ins w:id="199" w:author="Microsoft Word" w:date="2024-09-02T13:56:00Z" w16du:dateUtc="2024-09-02T08:26:00Z"/>
          <w:rFonts w:hint="eastAsia"/>
        </w:rPr>
      </w:pPr>
      <w:ins w:id="200" w:author="Microsoft Word" w:date="2024-09-02T13:56:00Z" w16du:dateUtc="2024-09-02T08:26:00Z">
        <w:r w:rsidRPr="001C0863">
          <w:rPr>
            <w:rFonts w:hint="eastAsia"/>
          </w:rPr>
          <w:t>To measure how well DevOps practices are working, track these metrics:</w:t>
        </w:r>
      </w:ins>
    </w:p>
    <w:p w14:paraId="6E9E4A7F" w14:textId="77777777" w:rsidR="001C0863" w:rsidRPr="001C0863" w:rsidRDefault="001C0863" w:rsidP="001C0863">
      <w:pPr>
        <w:rPr>
          <w:ins w:id="201" w:author="Microsoft Word" w:date="2024-09-02T13:56:00Z" w16du:dateUtc="2024-09-02T08:26:00Z"/>
          <w:rFonts w:hint="eastAsia"/>
        </w:rPr>
      </w:pPr>
      <w:ins w:id="202" w:author="Microsoft Word" w:date="2024-09-02T13:56:00Z" w16du:dateUtc="2024-09-02T08:26:00Z">
        <w:r w:rsidRPr="001C0863">
          <w:rPr>
            <w:b/>
            <w:bCs/>
          </w:rPr>
          <w:t>Software Delivery Speed:</w:t>
        </w:r>
      </w:ins>
    </w:p>
    <w:p w14:paraId="499CCA32" w14:textId="77777777" w:rsidR="001C0863" w:rsidRPr="001C0863" w:rsidRDefault="001C0863" w:rsidP="001C0863">
      <w:pPr>
        <w:numPr>
          <w:ilvl w:val="1"/>
          <w:numId w:val="16"/>
        </w:numPr>
        <w:rPr>
          <w:ins w:id="203" w:author="Microsoft Word" w:date="2024-09-02T13:56:00Z" w16du:dateUtc="2024-09-02T08:26:00Z"/>
          <w:rFonts w:hint="eastAsia"/>
        </w:rPr>
      </w:pPr>
      <w:ins w:id="204" w:author="Microsoft Word" w:date="2024-09-02T13:56:00Z" w16du:dateUtc="2024-09-02T08:26:00Z">
        <w:r w:rsidRPr="001C0863">
          <w:rPr>
            <w:b/>
            <w:bCs/>
          </w:rPr>
          <w:t>Deployment Frequency:</w:t>
        </w:r>
        <w:r w:rsidRPr="001C0863">
          <w:t xml:space="preserve"> Track how often you release new updates. More frequent releases mean faster delivery.</w:t>
        </w:r>
      </w:ins>
    </w:p>
    <w:p w14:paraId="1F05B4E9" w14:textId="77777777" w:rsidR="001C0863" w:rsidRPr="001C0863" w:rsidRDefault="001C0863" w:rsidP="001C0863">
      <w:pPr>
        <w:numPr>
          <w:ilvl w:val="1"/>
          <w:numId w:val="16"/>
        </w:numPr>
        <w:rPr>
          <w:ins w:id="205" w:author="Microsoft Word" w:date="2024-09-02T13:56:00Z" w16du:dateUtc="2024-09-02T08:26:00Z"/>
        </w:rPr>
      </w:pPr>
      <w:ins w:id="206" w:author="Microsoft Word" w:date="2024-09-02T13:56:00Z" w16du:dateUtc="2024-09-02T08:26:00Z">
        <w:r w:rsidRPr="001C0863">
          <w:rPr>
            <w:b/>
            <w:bCs/>
          </w:rPr>
          <w:t>Lead Time for Changes:</w:t>
        </w:r>
        <w:r w:rsidRPr="001C0863">
          <w:t xml:space="preserve"> Measure the time it takes from making a code change to deploying it. Shorter times indicate faster delivery.</w:t>
        </w:r>
      </w:ins>
    </w:p>
    <w:p w14:paraId="38FA12D4" w14:textId="77777777" w:rsidR="001C0863" w:rsidRPr="001C0863" w:rsidRDefault="001C0863" w:rsidP="001C0863">
      <w:pPr>
        <w:rPr>
          <w:ins w:id="207" w:author="Microsoft Word" w:date="2024-09-02T13:56:00Z" w16du:dateUtc="2024-09-02T08:26:00Z"/>
        </w:rPr>
      </w:pPr>
      <w:ins w:id="208" w:author="Microsoft Word" w:date="2024-09-02T13:56:00Z" w16du:dateUtc="2024-09-02T08:26:00Z">
        <w:r w:rsidRPr="001C0863">
          <w:rPr>
            <w:b/>
            <w:bCs/>
          </w:rPr>
          <w:t>Software Quality:</w:t>
        </w:r>
      </w:ins>
    </w:p>
    <w:p w14:paraId="6CB13417" w14:textId="77777777" w:rsidR="001C0863" w:rsidRPr="001C0863" w:rsidRDefault="001C0863" w:rsidP="001C0863">
      <w:pPr>
        <w:numPr>
          <w:ilvl w:val="1"/>
          <w:numId w:val="17"/>
        </w:numPr>
        <w:rPr>
          <w:ins w:id="209" w:author="Microsoft Word" w:date="2024-09-02T13:56:00Z" w16du:dateUtc="2024-09-02T08:26:00Z"/>
          <w:rFonts w:hint="eastAsia"/>
        </w:rPr>
      </w:pPr>
      <w:ins w:id="210" w:author="Microsoft Word" w:date="2024-09-02T13:56:00Z" w16du:dateUtc="2024-09-02T08:26:00Z">
        <w:r w:rsidRPr="001C0863">
          <w:rPr>
            <w:b/>
            <w:bCs/>
          </w:rPr>
          <w:t>Change Failure Rate:</w:t>
        </w:r>
        <w:r w:rsidRPr="001C0863">
          <w:t xml:space="preserve"> Monitor how often releases cause issues that need to be fixed. Fewer failures mean higher quality.</w:t>
        </w:r>
      </w:ins>
    </w:p>
    <w:p w14:paraId="652857D4" w14:textId="77777777" w:rsidR="001C0863" w:rsidRPr="001C0863" w:rsidRDefault="001C0863" w:rsidP="001C0863">
      <w:pPr>
        <w:numPr>
          <w:ilvl w:val="1"/>
          <w:numId w:val="17"/>
        </w:numPr>
        <w:rPr>
          <w:ins w:id="211" w:author="Microsoft Word" w:date="2024-09-02T13:56:00Z" w16du:dateUtc="2024-09-02T08:26:00Z"/>
        </w:rPr>
      </w:pPr>
      <w:ins w:id="212" w:author="Microsoft Word" w:date="2024-09-02T13:56:00Z" w16du:dateUtc="2024-09-02T08:26:00Z">
        <w:r w:rsidRPr="001C0863">
          <w:rPr>
            <w:b/>
            <w:bCs/>
          </w:rPr>
          <w:t>Mean Time to Recovery (MTTR):</w:t>
        </w:r>
        <w:r w:rsidRPr="001C0863">
          <w:t xml:space="preserve"> Track how quickly you can fix problems when they occur. Faster recovery times indicate better resilience.</w:t>
        </w:r>
      </w:ins>
    </w:p>
    <w:p w14:paraId="57BE5B6C" w14:textId="77777777" w:rsidR="001C0863" w:rsidRPr="001C0863" w:rsidRDefault="001C0863" w:rsidP="001C0863">
      <w:pPr>
        <w:numPr>
          <w:ilvl w:val="1"/>
          <w:numId w:val="17"/>
        </w:numPr>
        <w:rPr>
          <w:ins w:id="213" w:author="Microsoft Word" w:date="2024-09-02T13:56:00Z" w16du:dateUtc="2024-09-02T08:26:00Z"/>
        </w:rPr>
      </w:pPr>
      <w:ins w:id="214" w:author="Microsoft Word" w:date="2024-09-02T13:56:00Z" w16du:dateUtc="2024-09-02T08:26:00Z">
        <w:r w:rsidRPr="001C0863">
          <w:rPr>
            <w:b/>
            <w:bCs/>
          </w:rPr>
          <w:t>Test Pass Rate:</w:t>
        </w:r>
        <w:r w:rsidRPr="001C0863">
          <w:t xml:space="preserve"> Check the percentage of tests that pass successfully. Higher pass rates indicate better code quality.</w:t>
        </w:r>
      </w:ins>
    </w:p>
    <w:p w14:paraId="3CC61E4B" w14:textId="77777777" w:rsidR="001C0863" w:rsidRPr="001C0863" w:rsidRDefault="001C0863" w:rsidP="001C0863">
      <w:pPr>
        <w:rPr>
          <w:ins w:id="215" w:author="Microsoft Word" w:date="2024-09-02T13:56:00Z" w16du:dateUtc="2024-09-02T08:26:00Z"/>
        </w:rPr>
      </w:pPr>
      <w:ins w:id="216" w:author="Microsoft Word" w:date="2024-09-02T13:56:00Z" w16du:dateUtc="2024-09-02T08:26:00Z">
        <w:r w:rsidRPr="001C0863">
          <w:rPr>
            <w:b/>
            <w:bCs/>
          </w:rPr>
          <w:t>Team Collaboration:</w:t>
        </w:r>
      </w:ins>
    </w:p>
    <w:p w14:paraId="1784F7D8" w14:textId="77777777" w:rsidR="001C0863" w:rsidRPr="001C0863" w:rsidRDefault="001C0863" w:rsidP="001C0863">
      <w:pPr>
        <w:numPr>
          <w:ilvl w:val="1"/>
          <w:numId w:val="18"/>
        </w:numPr>
        <w:rPr>
          <w:ins w:id="217" w:author="Microsoft Word" w:date="2024-09-02T13:56:00Z" w16du:dateUtc="2024-09-02T08:26:00Z"/>
          <w:rFonts w:hint="eastAsia"/>
        </w:rPr>
      </w:pPr>
      <w:ins w:id="218" w:author="Microsoft Word" w:date="2024-09-02T13:56:00Z" w16du:dateUtc="2024-09-02T08:26:00Z">
        <w:r w:rsidRPr="001C0863">
          <w:rPr>
            <w:b/>
            <w:bCs/>
          </w:rPr>
          <w:t>Feedback Frequency:</w:t>
        </w:r>
        <w:r w:rsidRPr="001C0863">
          <w:t xml:space="preserve"> Track how often team members share feedback. More frequent feedback suggests better communication.</w:t>
        </w:r>
      </w:ins>
    </w:p>
    <w:p w14:paraId="6324CFB7" w14:textId="77777777" w:rsidR="001C0863" w:rsidRPr="001C0863" w:rsidRDefault="001C0863" w:rsidP="001C0863">
      <w:pPr>
        <w:numPr>
          <w:ilvl w:val="1"/>
          <w:numId w:val="18"/>
        </w:numPr>
        <w:rPr>
          <w:ins w:id="219" w:author="Microsoft Word" w:date="2024-09-02T13:56:00Z" w16du:dateUtc="2024-09-02T08:26:00Z"/>
        </w:rPr>
      </w:pPr>
      <w:ins w:id="220" w:author="Microsoft Word" w:date="2024-09-02T13:56:00Z" w16du:dateUtc="2024-09-02T08:26:00Z">
        <w:r w:rsidRPr="001C0863">
          <w:rPr>
            <w:b/>
            <w:bCs/>
          </w:rPr>
          <w:t>Incident Response Time:</w:t>
        </w:r>
        <w:r w:rsidRPr="001C0863">
          <w:t xml:space="preserve"> Measure how quickly the team responds to issues. Faster responses indicate better collaboration.</w:t>
        </w:r>
      </w:ins>
    </w:p>
    <w:p w14:paraId="16418CCE" w14:textId="77777777" w:rsidR="001C0863" w:rsidRPr="001C0863" w:rsidRDefault="001C0863" w:rsidP="001C0863">
      <w:pPr>
        <w:numPr>
          <w:ilvl w:val="1"/>
          <w:numId w:val="18"/>
        </w:numPr>
        <w:rPr>
          <w:ins w:id="221" w:author="Microsoft Word" w:date="2024-09-02T13:56:00Z" w16du:dateUtc="2024-09-02T08:26:00Z"/>
        </w:rPr>
      </w:pPr>
      <w:ins w:id="222" w:author="Microsoft Word" w:date="2024-09-02T13:56:00Z" w16du:dateUtc="2024-09-02T08:26:00Z">
        <w:r w:rsidRPr="001C0863">
          <w:rPr>
            <w:b/>
            <w:bCs/>
          </w:rPr>
          <w:t>Team Satisfaction:</w:t>
        </w:r>
        <w:r w:rsidRPr="001C0863">
          <w:t xml:space="preserve"> Survey team members to see how satisfied they are with the DevOps process. Higher satisfaction suggests better teamwork.</w:t>
        </w:r>
      </w:ins>
    </w:p>
    <w:p w14:paraId="6BC36ED5" w14:textId="77777777" w:rsidR="001C0863" w:rsidRPr="001C0863" w:rsidRDefault="001C0863" w:rsidP="001C0863">
      <w:pPr>
        <w:rPr>
          <w:ins w:id="223" w:author="Microsoft Word" w:date="2024-09-02T13:56:00Z" w16du:dateUtc="2024-09-02T08:26:00Z"/>
        </w:rPr>
      </w:pPr>
      <w:ins w:id="224" w:author="Microsoft Word" w:date="2024-09-02T13:56:00Z" w16du:dateUtc="2024-09-02T08:26:00Z">
        <w:r w:rsidRPr="001C0863">
          <w:t>4)delivery and deployment.</w:t>
        </w:r>
      </w:ins>
    </w:p>
    <w:p w14:paraId="437FE3D4" w14:textId="77777777" w:rsidR="001C0863" w:rsidRPr="001C0863" w:rsidRDefault="001C0863" w:rsidP="001C0863">
      <w:pPr>
        <w:rPr>
          <w:ins w:id="225" w:author="Microsoft Word" w:date="2024-09-02T13:56:00Z" w16du:dateUtc="2024-09-02T08:26:00Z"/>
          <w:b/>
          <w:bCs/>
        </w:rPr>
      </w:pPr>
      <w:ins w:id="226" w:author="Microsoft Word" w:date="2024-09-02T13:56:00Z" w16du:dateUtc="2024-09-02T08:26:00Z">
        <w:r w:rsidRPr="001C0863">
          <w:rPr>
            <w:b/>
            <w:bCs/>
          </w:rPr>
          <w:t>Delivery and Deployment Explained in Simple Terms:</w:t>
        </w:r>
      </w:ins>
    </w:p>
    <w:p w14:paraId="1C541F00" w14:textId="77777777" w:rsidR="001C0863" w:rsidRPr="001C0863" w:rsidRDefault="001C0863" w:rsidP="001C0863">
      <w:pPr>
        <w:rPr>
          <w:ins w:id="227" w:author="Microsoft Word" w:date="2024-09-02T13:56:00Z" w16du:dateUtc="2024-09-02T08:26:00Z"/>
          <w:rFonts w:hint="eastAsia"/>
        </w:rPr>
      </w:pPr>
      <w:ins w:id="228" w:author="Microsoft Word" w:date="2024-09-02T13:56:00Z" w16du:dateUtc="2024-09-02T08:26:00Z">
        <w:r w:rsidRPr="001C0863">
          <w:rPr>
            <w:b/>
            <w:bCs/>
          </w:rPr>
          <w:t>1. Delivery:</w:t>
        </w:r>
      </w:ins>
    </w:p>
    <w:p w14:paraId="6235F473" w14:textId="77777777" w:rsidR="001C0863" w:rsidRPr="001C0863" w:rsidRDefault="001C0863" w:rsidP="001C0863">
      <w:pPr>
        <w:numPr>
          <w:ilvl w:val="0"/>
          <w:numId w:val="19"/>
        </w:numPr>
        <w:rPr>
          <w:ins w:id="229" w:author="Microsoft Word" w:date="2024-09-02T13:56:00Z" w16du:dateUtc="2024-09-02T08:26:00Z"/>
          <w:rFonts w:hint="eastAsia"/>
        </w:rPr>
      </w:pPr>
      <w:ins w:id="230" w:author="Microsoft Word" w:date="2024-09-02T13:56:00Z" w16du:dateUtc="2024-09-02T08:26:00Z">
        <w:r w:rsidRPr="001C0863">
          <w:rPr>
            <w:b/>
            <w:bCs/>
          </w:rPr>
          <w:t>What It Is:</w:t>
        </w:r>
        <w:r w:rsidRPr="001C0863">
          <w:t xml:space="preserve"> Delivery is about getting your software ready for users. It means that the code has passed all tests and is prepared to be released.</w:t>
        </w:r>
      </w:ins>
    </w:p>
    <w:p w14:paraId="4AEFDB7C" w14:textId="77777777" w:rsidR="001C0863" w:rsidRPr="001C0863" w:rsidRDefault="001C0863" w:rsidP="001C0863">
      <w:pPr>
        <w:numPr>
          <w:ilvl w:val="0"/>
          <w:numId w:val="19"/>
        </w:numPr>
        <w:rPr>
          <w:ins w:id="231" w:author="Microsoft Word" w:date="2024-09-02T13:56:00Z" w16du:dateUtc="2024-09-02T08:26:00Z"/>
        </w:rPr>
      </w:pPr>
      <w:ins w:id="232" w:author="Microsoft Word" w:date="2024-09-02T13:56:00Z" w16du:dateUtc="2024-09-02T08:26:00Z">
        <w:r w:rsidRPr="001C0863">
          <w:rPr>
            <w:b/>
            <w:bCs/>
          </w:rPr>
          <w:t>What Happens:</w:t>
        </w:r>
      </w:ins>
    </w:p>
    <w:p w14:paraId="6EC3F99D" w14:textId="77777777" w:rsidR="001C0863" w:rsidRPr="001C0863" w:rsidRDefault="001C0863" w:rsidP="001C0863">
      <w:pPr>
        <w:numPr>
          <w:ilvl w:val="1"/>
          <w:numId w:val="19"/>
        </w:numPr>
        <w:rPr>
          <w:ins w:id="233" w:author="Microsoft Word" w:date="2024-09-02T13:56:00Z" w16du:dateUtc="2024-09-02T08:26:00Z"/>
        </w:rPr>
      </w:pPr>
      <w:ins w:id="234" w:author="Microsoft Word" w:date="2024-09-02T13:56:00Z" w16du:dateUtc="2024-09-02T08:26:00Z">
        <w:r w:rsidRPr="001C0863">
          <w:t>Code is built and tested automatically.</w:t>
        </w:r>
      </w:ins>
    </w:p>
    <w:p w14:paraId="6F4BE681" w14:textId="77777777" w:rsidR="001C0863" w:rsidRPr="001C0863" w:rsidRDefault="001C0863" w:rsidP="001C0863">
      <w:pPr>
        <w:numPr>
          <w:ilvl w:val="1"/>
          <w:numId w:val="19"/>
        </w:numPr>
        <w:rPr>
          <w:ins w:id="235" w:author="Microsoft Word" w:date="2024-09-02T13:56:00Z" w16du:dateUtc="2024-09-02T08:26:00Z"/>
        </w:rPr>
      </w:pPr>
      <w:ins w:id="236" w:author="Microsoft Word" w:date="2024-09-02T13:56:00Z" w16du:dateUtc="2024-09-02T08:26:00Z">
        <w:r w:rsidRPr="001C0863">
          <w:t>It is stored in a staging area, which is a replica of the production environment where final checks are done.</w:t>
        </w:r>
      </w:ins>
    </w:p>
    <w:p w14:paraId="4DD6E769" w14:textId="77777777" w:rsidR="001C0863" w:rsidRPr="001C0863" w:rsidRDefault="001C0863" w:rsidP="001C0863">
      <w:pPr>
        <w:numPr>
          <w:ilvl w:val="0"/>
          <w:numId w:val="19"/>
        </w:numPr>
        <w:rPr>
          <w:ins w:id="237" w:author="Microsoft Word" w:date="2024-09-02T13:56:00Z" w16du:dateUtc="2024-09-02T08:26:00Z"/>
        </w:rPr>
      </w:pPr>
      <w:ins w:id="238" w:author="Microsoft Word" w:date="2024-09-02T13:56:00Z" w16du:dateUtc="2024-09-02T08:26:00Z">
        <w:r w:rsidRPr="001C0863">
          <w:rPr>
            <w:b/>
            <w:bCs/>
          </w:rPr>
          <w:t>Goal:</w:t>
        </w:r>
        <w:r w:rsidRPr="001C0863">
          <w:t xml:space="preserve"> Ensure that the software is fully tested and ready to be released. It’s like packaging a product and making sure it’s ready for shipment.</w:t>
        </w:r>
      </w:ins>
    </w:p>
    <w:p w14:paraId="48788D6C" w14:textId="77777777" w:rsidR="001C0863" w:rsidRPr="001C0863" w:rsidRDefault="001C0863" w:rsidP="001C0863">
      <w:pPr>
        <w:rPr>
          <w:ins w:id="239" w:author="Microsoft Word" w:date="2024-09-02T13:56:00Z" w16du:dateUtc="2024-09-02T08:26:00Z"/>
        </w:rPr>
      </w:pPr>
      <w:ins w:id="240" w:author="Microsoft Word" w:date="2024-09-02T13:56:00Z" w16du:dateUtc="2024-09-02T08:26:00Z">
        <w:r w:rsidRPr="001C0863">
          <w:rPr>
            <w:b/>
            <w:bCs/>
          </w:rPr>
          <w:t>2. Deployment:</w:t>
        </w:r>
      </w:ins>
    </w:p>
    <w:p w14:paraId="53D63FC0" w14:textId="77777777" w:rsidR="001C0863" w:rsidRPr="001C0863" w:rsidRDefault="001C0863" w:rsidP="001C0863">
      <w:pPr>
        <w:numPr>
          <w:ilvl w:val="0"/>
          <w:numId w:val="20"/>
        </w:numPr>
        <w:rPr>
          <w:ins w:id="241" w:author="Microsoft Word" w:date="2024-09-02T13:56:00Z" w16du:dateUtc="2024-09-02T08:26:00Z"/>
          <w:rFonts w:hint="eastAsia"/>
        </w:rPr>
      </w:pPr>
      <w:ins w:id="242" w:author="Microsoft Word" w:date="2024-09-02T13:56:00Z" w16du:dateUtc="2024-09-02T08:26:00Z">
        <w:r w:rsidRPr="001C0863">
          <w:rPr>
            <w:b/>
            <w:bCs/>
          </w:rPr>
          <w:t>What It Is:</w:t>
        </w:r>
        <w:r w:rsidRPr="001C0863">
          <w:t xml:space="preserve"> Deployment is the process of actually releasing the software so users can start using it.</w:t>
        </w:r>
      </w:ins>
    </w:p>
    <w:p w14:paraId="5D588895" w14:textId="77777777" w:rsidR="001C0863" w:rsidRPr="001C0863" w:rsidRDefault="001C0863" w:rsidP="001C0863">
      <w:pPr>
        <w:numPr>
          <w:ilvl w:val="0"/>
          <w:numId w:val="20"/>
        </w:numPr>
        <w:rPr>
          <w:ins w:id="243" w:author="Microsoft Word" w:date="2024-09-02T13:56:00Z" w16du:dateUtc="2024-09-02T08:26:00Z"/>
        </w:rPr>
      </w:pPr>
      <w:ins w:id="244" w:author="Microsoft Word" w:date="2024-09-02T13:56:00Z" w16du:dateUtc="2024-09-02T08:26:00Z">
        <w:r w:rsidRPr="001C0863">
          <w:rPr>
            <w:b/>
            <w:bCs/>
          </w:rPr>
          <w:t>What Happens:</w:t>
        </w:r>
      </w:ins>
    </w:p>
    <w:p w14:paraId="287CA22F" w14:textId="77777777" w:rsidR="001C0863" w:rsidRPr="001C0863" w:rsidRDefault="001C0863" w:rsidP="001C0863">
      <w:pPr>
        <w:numPr>
          <w:ilvl w:val="1"/>
          <w:numId w:val="20"/>
        </w:numPr>
        <w:rPr>
          <w:ins w:id="245" w:author="Microsoft Word" w:date="2024-09-02T13:56:00Z" w16du:dateUtc="2024-09-02T08:26:00Z"/>
        </w:rPr>
      </w:pPr>
      <w:ins w:id="246" w:author="Microsoft Word" w:date="2024-09-02T13:56:00Z" w16du:dateUtc="2024-09-02T08:26:00Z">
        <w:r w:rsidRPr="001C0863">
          <w:t>The software is moved from the staging area to the production environment (the live system where users interact with it).</w:t>
        </w:r>
      </w:ins>
    </w:p>
    <w:p w14:paraId="5066A7AF" w14:textId="77777777" w:rsidR="001C0863" w:rsidRPr="001C0863" w:rsidRDefault="001C0863" w:rsidP="001C0863">
      <w:pPr>
        <w:numPr>
          <w:ilvl w:val="1"/>
          <w:numId w:val="20"/>
        </w:numPr>
        <w:rPr>
          <w:ins w:id="247" w:author="Microsoft Word" w:date="2024-09-02T13:56:00Z" w16du:dateUtc="2024-09-02T08:26:00Z"/>
        </w:rPr>
      </w:pPr>
      <w:ins w:id="248" w:author="Microsoft Word" w:date="2024-09-02T13:56:00Z" w16du:dateUtc="2024-09-02T08:26:00Z">
        <w:r w:rsidRPr="001C0863">
          <w:t>This can be done manually or automatically using deployment tools.</w:t>
        </w:r>
      </w:ins>
    </w:p>
    <w:p w14:paraId="0D3BD0C6" w14:textId="77777777" w:rsidR="001C0863" w:rsidRPr="001C0863" w:rsidRDefault="001C0863" w:rsidP="001C0863">
      <w:pPr>
        <w:numPr>
          <w:ilvl w:val="0"/>
          <w:numId w:val="20"/>
        </w:numPr>
        <w:rPr>
          <w:ins w:id="249" w:author="Microsoft Word" w:date="2024-09-02T13:56:00Z" w16du:dateUtc="2024-09-02T08:26:00Z"/>
        </w:rPr>
      </w:pPr>
      <w:ins w:id="250" w:author="Microsoft Word" w:date="2024-09-02T13:56:00Z" w16du:dateUtc="2024-09-02T08:26:00Z">
        <w:r w:rsidRPr="001C0863">
          <w:rPr>
            <w:b/>
            <w:bCs/>
          </w:rPr>
          <w:t>Goal:</w:t>
        </w:r>
        <w:r w:rsidRPr="001C0863">
          <w:t xml:space="preserve"> Make the software available to users. It’s like delivering the packaged product to stores where customers can buy it.</w:t>
        </w:r>
      </w:ins>
    </w:p>
    <w:p w14:paraId="4AC4FA7F" w14:textId="77777777" w:rsidR="001C0863" w:rsidRPr="001C0863" w:rsidRDefault="001C0863" w:rsidP="001C0863">
      <w:pPr>
        <w:rPr>
          <w:ins w:id="251" w:author="Microsoft Word" w:date="2024-09-02T13:56:00Z" w16du:dateUtc="2024-09-02T08:26:00Z"/>
        </w:rPr>
      </w:pPr>
      <w:ins w:id="252" w:author="Microsoft Word" w:date="2024-09-02T13:56:00Z" w16du:dateUtc="2024-09-02T08:26:00Z">
        <w:r w:rsidRPr="001C0863">
          <w:t>Analyze the synergies and conflicts between Agile and DevOps. How can they complement each other in a software development lifecycle?</w:t>
        </w:r>
      </w:ins>
    </w:p>
    <w:p w14:paraId="01CAA751" w14:textId="77777777" w:rsidR="001C0863" w:rsidRPr="001C0863" w:rsidRDefault="001C0863" w:rsidP="001C0863">
      <w:pPr>
        <w:rPr>
          <w:ins w:id="253" w:author="Microsoft Word" w:date="2024-09-02T13:56:00Z" w16du:dateUtc="2024-09-02T08:26:00Z"/>
          <w:b/>
          <w:bCs/>
        </w:rPr>
      </w:pPr>
      <w:ins w:id="254" w:author="Microsoft Word" w:date="2024-09-02T13:56:00Z" w16du:dateUtc="2024-09-02T08:26:00Z">
        <w:r w:rsidRPr="001C0863">
          <w:rPr>
            <w:b/>
            <w:bCs/>
          </w:rPr>
          <w:t>Synergies Between Agile and DevOps:</w:t>
        </w:r>
      </w:ins>
    </w:p>
    <w:p w14:paraId="56818559" w14:textId="77777777" w:rsidR="001C0863" w:rsidRPr="001C0863" w:rsidRDefault="001C0863" w:rsidP="001C0863">
      <w:pPr>
        <w:rPr>
          <w:ins w:id="255" w:author="Microsoft Word" w:date="2024-09-02T13:56:00Z" w16du:dateUtc="2024-09-02T08:26:00Z"/>
          <w:rFonts w:hint="eastAsia"/>
        </w:rPr>
      </w:pPr>
      <w:ins w:id="256" w:author="Microsoft Word" w:date="2024-09-02T13:56:00Z" w16du:dateUtc="2024-09-02T08:26:00Z">
        <w:r w:rsidRPr="001C0863">
          <w:rPr>
            <w:b/>
            <w:bCs/>
          </w:rPr>
          <w:t>Speed and Flexibility:</w:t>
        </w:r>
      </w:ins>
    </w:p>
    <w:p w14:paraId="41E586A5" w14:textId="77777777" w:rsidR="001C0863" w:rsidRPr="001C0863" w:rsidRDefault="001C0863" w:rsidP="001C0863">
      <w:pPr>
        <w:numPr>
          <w:ilvl w:val="1"/>
          <w:numId w:val="21"/>
        </w:numPr>
        <w:rPr>
          <w:ins w:id="257" w:author="Microsoft Word" w:date="2024-09-02T13:56:00Z" w16du:dateUtc="2024-09-02T08:26:00Z"/>
          <w:rFonts w:hint="eastAsia"/>
        </w:rPr>
      </w:pPr>
      <w:ins w:id="258" w:author="Microsoft Word" w:date="2024-09-02T13:56:00Z" w16du:dateUtc="2024-09-02T08:26:00Z">
        <w:r w:rsidRPr="001C0863">
          <w:rPr>
            <w:b/>
            <w:bCs/>
          </w:rPr>
          <w:t>Agile:</w:t>
        </w:r>
        <w:r w:rsidRPr="001C0863">
          <w:t xml:space="preserve"> Focuses on delivering small, frequent updates quickly.</w:t>
        </w:r>
      </w:ins>
    </w:p>
    <w:p w14:paraId="1D6B3439" w14:textId="77777777" w:rsidR="001C0863" w:rsidRPr="001C0863" w:rsidRDefault="001C0863" w:rsidP="001C0863">
      <w:pPr>
        <w:numPr>
          <w:ilvl w:val="1"/>
          <w:numId w:val="21"/>
        </w:numPr>
        <w:rPr>
          <w:ins w:id="259" w:author="Microsoft Word" w:date="2024-09-02T13:56:00Z" w16du:dateUtc="2024-09-02T08:26:00Z"/>
        </w:rPr>
      </w:pPr>
      <w:ins w:id="260" w:author="Microsoft Word" w:date="2024-09-02T13:56:00Z" w16du:dateUtc="2024-09-02T08:26:00Z">
        <w:r w:rsidRPr="001C0863">
          <w:rPr>
            <w:b/>
            <w:bCs/>
          </w:rPr>
          <w:t>DevOps:</w:t>
        </w:r>
        <w:r w:rsidRPr="001C0863">
          <w:t xml:space="preserve"> Automates deployment and operations to speed up the release process.</w:t>
        </w:r>
      </w:ins>
    </w:p>
    <w:p w14:paraId="34BF1EBD" w14:textId="77777777" w:rsidR="001C0863" w:rsidRPr="001C0863" w:rsidRDefault="001C0863" w:rsidP="001C0863">
      <w:pPr>
        <w:numPr>
          <w:ilvl w:val="1"/>
          <w:numId w:val="21"/>
        </w:numPr>
        <w:rPr>
          <w:ins w:id="261" w:author="Microsoft Word" w:date="2024-09-02T13:56:00Z" w16du:dateUtc="2024-09-02T08:26:00Z"/>
        </w:rPr>
      </w:pPr>
      <w:ins w:id="262" w:author="Microsoft Word" w:date="2024-09-02T13:56:00Z" w16du:dateUtc="2024-09-02T08:26:00Z">
        <w:r w:rsidRPr="001C0863">
          <w:rPr>
            <w:b/>
            <w:bCs/>
          </w:rPr>
          <w:t>Synergy:</w:t>
        </w:r>
        <w:r w:rsidRPr="001C0863">
          <w:t xml:space="preserve"> Agile's quick updates are supported by DevOps’ automation, which helps in delivering these updates faster and more reliably.</w:t>
        </w:r>
      </w:ins>
    </w:p>
    <w:p w14:paraId="230AFCB2" w14:textId="77777777" w:rsidR="001C0863" w:rsidRPr="001C0863" w:rsidRDefault="001C0863" w:rsidP="001C0863">
      <w:pPr>
        <w:rPr>
          <w:ins w:id="263" w:author="Microsoft Word" w:date="2024-09-02T13:56:00Z" w16du:dateUtc="2024-09-02T08:26:00Z"/>
        </w:rPr>
      </w:pPr>
      <w:ins w:id="264" w:author="Microsoft Word" w:date="2024-09-02T13:56:00Z" w16du:dateUtc="2024-09-02T08:26:00Z">
        <w:r w:rsidRPr="001C0863">
          <w:rPr>
            <w:b/>
            <w:bCs/>
          </w:rPr>
          <w:t>Continuous Improvement:</w:t>
        </w:r>
      </w:ins>
    </w:p>
    <w:p w14:paraId="778D0FCD" w14:textId="77777777" w:rsidR="001C0863" w:rsidRPr="001C0863" w:rsidRDefault="001C0863" w:rsidP="001C0863">
      <w:pPr>
        <w:numPr>
          <w:ilvl w:val="1"/>
          <w:numId w:val="22"/>
        </w:numPr>
        <w:rPr>
          <w:ins w:id="265" w:author="Microsoft Word" w:date="2024-09-02T13:56:00Z" w16du:dateUtc="2024-09-02T08:26:00Z"/>
          <w:rFonts w:hint="eastAsia"/>
        </w:rPr>
      </w:pPr>
      <w:ins w:id="266" w:author="Microsoft Word" w:date="2024-09-02T13:56:00Z" w16du:dateUtc="2024-09-02T08:26:00Z">
        <w:r w:rsidRPr="001C0863">
          <w:rPr>
            <w:b/>
            <w:bCs/>
          </w:rPr>
          <w:t>Agile:</w:t>
        </w:r>
        <w:r w:rsidRPr="001C0863">
          <w:t xml:space="preserve"> Uses iterative cycles to improve based on feedback from users.</w:t>
        </w:r>
      </w:ins>
    </w:p>
    <w:p w14:paraId="79A43530" w14:textId="77777777" w:rsidR="001C0863" w:rsidRPr="001C0863" w:rsidRDefault="001C0863" w:rsidP="001C0863">
      <w:pPr>
        <w:numPr>
          <w:ilvl w:val="1"/>
          <w:numId w:val="22"/>
        </w:numPr>
        <w:rPr>
          <w:ins w:id="267" w:author="Microsoft Word" w:date="2024-09-02T13:56:00Z" w16du:dateUtc="2024-09-02T08:26:00Z"/>
        </w:rPr>
      </w:pPr>
      <w:ins w:id="268" w:author="Microsoft Word" w:date="2024-09-02T13:56:00Z" w16du:dateUtc="2024-09-02T08:26:00Z">
        <w:r w:rsidRPr="001C0863">
          <w:rPr>
            <w:b/>
            <w:bCs/>
          </w:rPr>
          <w:t>DevOps:</w:t>
        </w:r>
        <w:r w:rsidRPr="001C0863">
          <w:t xml:space="preserve"> Implements continuous monitoring and feedback to improve the software and its performance.</w:t>
        </w:r>
      </w:ins>
    </w:p>
    <w:p w14:paraId="2B996D3F" w14:textId="77777777" w:rsidR="001C0863" w:rsidRPr="001C0863" w:rsidRDefault="001C0863" w:rsidP="001C0863">
      <w:pPr>
        <w:numPr>
          <w:ilvl w:val="1"/>
          <w:numId w:val="22"/>
        </w:numPr>
        <w:rPr>
          <w:ins w:id="269" w:author="Microsoft Word" w:date="2024-09-02T13:56:00Z" w16du:dateUtc="2024-09-02T08:26:00Z"/>
        </w:rPr>
      </w:pPr>
      <w:ins w:id="270" w:author="Microsoft Word" w:date="2024-09-02T13:56:00Z" w16du:dateUtc="2024-09-02T08:26:00Z">
        <w:r w:rsidRPr="001C0863">
          <w:rPr>
            <w:b/>
            <w:bCs/>
          </w:rPr>
          <w:t>Synergy:</w:t>
        </w:r>
        <w:r w:rsidRPr="001C0863">
          <w:t xml:space="preserve"> Agile’s iterative approach benefits from DevOps' continuous feedback and monitoring, leading to more effective and timely improvements</w:t>
        </w:r>
      </w:ins>
    </w:p>
    <w:p w14:paraId="3800D8A3" w14:textId="77777777" w:rsidR="001C0863" w:rsidRPr="001C0863" w:rsidRDefault="001C0863" w:rsidP="001C0863">
      <w:pPr>
        <w:rPr>
          <w:ins w:id="271" w:author="Microsoft Word" w:date="2024-09-02T13:56:00Z" w16du:dateUtc="2024-09-02T08:26:00Z"/>
        </w:rPr>
      </w:pPr>
      <w:ins w:id="272" w:author="Microsoft Word" w:date="2024-09-02T13:56:00Z" w16du:dateUtc="2024-09-02T08:26:00Z">
        <w:r w:rsidRPr="001C0863">
          <w:rPr>
            <w:b/>
            <w:bCs/>
          </w:rPr>
          <w:t>Enhanced Collaboration:</w:t>
        </w:r>
      </w:ins>
    </w:p>
    <w:p w14:paraId="1383BB63" w14:textId="77777777" w:rsidR="001C0863" w:rsidRPr="001C0863" w:rsidRDefault="001C0863" w:rsidP="001C0863">
      <w:pPr>
        <w:numPr>
          <w:ilvl w:val="1"/>
          <w:numId w:val="23"/>
        </w:numPr>
        <w:rPr>
          <w:ins w:id="273" w:author="Microsoft Word" w:date="2024-09-02T13:56:00Z" w16du:dateUtc="2024-09-02T08:26:00Z"/>
          <w:rFonts w:hint="eastAsia"/>
        </w:rPr>
      </w:pPr>
      <w:ins w:id="274" w:author="Microsoft Word" w:date="2024-09-02T13:56:00Z" w16du:dateUtc="2024-09-02T08:26:00Z">
        <w:r w:rsidRPr="001C0863">
          <w:rPr>
            <w:b/>
            <w:bCs/>
          </w:rPr>
          <w:t>Agile:</w:t>
        </w:r>
        <w:r w:rsidRPr="001C0863">
          <w:t xml:space="preserve"> Encourages close collaboration within development teams and with stakeholders.</w:t>
        </w:r>
      </w:ins>
    </w:p>
    <w:p w14:paraId="3FB87418" w14:textId="77777777" w:rsidR="001C0863" w:rsidRPr="001C0863" w:rsidRDefault="001C0863" w:rsidP="001C0863">
      <w:pPr>
        <w:numPr>
          <w:ilvl w:val="1"/>
          <w:numId w:val="23"/>
        </w:numPr>
        <w:rPr>
          <w:ins w:id="275" w:author="Microsoft Word" w:date="2024-09-02T13:56:00Z" w16du:dateUtc="2024-09-02T08:26:00Z"/>
        </w:rPr>
      </w:pPr>
      <w:ins w:id="276" w:author="Microsoft Word" w:date="2024-09-02T13:56:00Z" w16du:dateUtc="2024-09-02T08:26:00Z">
        <w:r w:rsidRPr="001C0863">
          <w:rPr>
            <w:b/>
            <w:bCs/>
          </w:rPr>
          <w:t>DevOps:</w:t>
        </w:r>
        <w:r w:rsidRPr="001C0863">
          <w:t xml:space="preserve"> Promotes collaboration between development and operations teams.</w:t>
        </w:r>
      </w:ins>
    </w:p>
    <w:p w14:paraId="224AA03A" w14:textId="77777777" w:rsidR="001C0863" w:rsidRPr="001C0863" w:rsidRDefault="001C0863" w:rsidP="001C0863">
      <w:pPr>
        <w:numPr>
          <w:ilvl w:val="1"/>
          <w:numId w:val="23"/>
        </w:numPr>
        <w:rPr>
          <w:ins w:id="277" w:author="Microsoft Word" w:date="2024-09-02T13:56:00Z" w16du:dateUtc="2024-09-02T08:26:00Z"/>
        </w:rPr>
      </w:pPr>
      <w:ins w:id="278" w:author="Microsoft Word" w:date="2024-09-02T13:56:00Z" w16du:dateUtc="2024-09-02T08:26:00Z">
        <w:r w:rsidRPr="001C0863">
          <w:rPr>
            <w:b/>
            <w:bCs/>
          </w:rPr>
          <w:t>Synergy:</w:t>
        </w:r>
        <w:r w:rsidRPr="001C0863">
          <w:t xml:space="preserve"> Both methodologies enhance collaboration, ensuring that everyone involved in the project works together towards common goals.</w:t>
        </w:r>
      </w:ins>
    </w:p>
    <w:p w14:paraId="23F18CF1" w14:textId="77777777" w:rsidR="001C0863" w:rsidRPr="001C0863" w:rsidRDefault="001C0863" w:rsidP="001C0863">
      <w:pPr>
        <w:rPr>
          <w:ins w:id="279" w:author="Microsoft Word" w:date="2024-09-02T13:56:00Z" w16du:dateUtc="2024-09-02T08:26:00Z"/>
          <w:b/>
          <w:bCs/>
        </w:rPr>
      </w:pPr>
      <w:ins w:id="280" w:author="Microsoft Word" w:date="2024-09-02T13:56:00Z" w16du:dateUtc="2024-09-02T08:26:00Z">
        <w:r w:rsidRPr="001C0863">
          <w:rPr>
            <w:b/>
            <w:bCs/>
          </w:rPr>
          <w:t>Conflicts Between Agile and DevOps:</w:t>
        </w:r>
      </w:ins>
    </w:p>
    <w:p w14:paraId="04B8B20D" w14:textId="77777777" w:rsidR="001C0863" w:rsidRPr="001C0863" w:rsidRDefault="001C0863" w:rsidP="001C0863">
      <w:pPr>
        <w:rPr>
          <w:ins w:id="281" w:author="Microsoft Word" w:date="2024-09-02T13:56:00Z" w16du:dateUtc="2024-09-02T08:26:00Z"/>
          <w:rFonts w:hint="eastAsia"/>
        </w:rPr>
      </w:pPr>
      <w:ins w:id="282" w:author="Microsoft Word" w:date="2024-09-02T13:56:00Z" w16du:dateUtc="2024-09-02T08:26:00Z">
        <w:r w:rsidRPr="001C0863">
          <w:rPr>
            <w:b/>
            <w:bCs/>
          </w:rPr>
          <w:t>Different Priorities:</w:t>
        </w:r>
      </w:ins>
    </w:p>
    <w:p w14:paraId="3C934E8D" w14:textId="77777777" w:rsidR="001C0863" w:rsidRPr="001C0863" w:rsidRDefault="001C0863" w:rsidP="001C0863">
      <w:pPr>
        <w:numPr>
          <w:ilvl w:val="0"/>
          <w:numId w:val="24"/>
        </w:numPr>
        <w:rPr>
          <w:ins w:id="283" w:author="Microsoft Word" w:date="2024-09-02T13:56:00Z" w16du:dateUtc="2024-09-02T08:26:00Z"/>
          <w:rFonts w:hint="eastAsia"/>
        </w:rPr>
      </w:pPr>
    </w:p>
    <w:p w14:paraId="7A39490B" w14:textId="77777777" w:rsidR="001C0863" w:rsidRPr="001C0863" w:rsidRDefault="001C0863" w:rsidP="001C0863">
      <w:pPr>
        <w:numPr>
          <w:ilvl w:val="1"/>
          <w:numId w:val="25"/>
        </w:numPr>
        <w:rPr>
          <w:ins w:id="284" w:author="Microsoft Word" w:date="2024-09-02T13:56:00Z" w16du:dateUtc="2024-09-02T08:26:00Z"/>
        </w:rPr>
      </w:pPr>
      <w:ins w:id="285" w:author="Microsoft Word" w:date="2024-09-02T13:56:00Z" w16du:dateUtc="2024-09-02T08:26:00Z">
        <w:r w:rsidRPr="001C0863">
          <w:rPr>
            <w:b/>
            <w:bCs/>
          </w:rPr>
          <w:t>Agile:</w:t>
        </w:r>
        <w:r w:rsidRPr="001C0863">
          <w:t xml:space="preserve"> Focuses on delivering features quickly and adapting to changes.</w:t>
        </w:r>
      </w:ins>
    </w:p>
    <w:p w14:paraId="02B41254" w14:textId="77777777" w:rsidR="001C0863" w:rsidRPr="001C0863" w:rsidRDefault="001C0863" w:rsidP="001C0863">
      <w:pPr>
        <w:numPr>
          <w:ilvl w:val="1"/>
          <w:numId w:val="25"/>
        </w:numPr>
        <w:rPr>
          <w:ins w:id="286" w:author="Microsoft Word" w:date="2024-09-02T13:56:00Z" w16du:dateUtc="2024-09-02T08:26:00Z"/>
        </w:rPr>
      </w:pPr>
      <w:ins w:id="287" w:author="Microsoft Word" w:date="2024-09-02T13:56:00Z" w16du:dateUtc="2024-09-02T08:26:00Z">
        <w:r w:rsidRPr="001C0863">
          <w:rPr>
            <w:b/>
            <w:bCs/>
          </w:rPr>
          <w:t>DevOps:</w:t>
        </w:r>
        <w:r w:rsidRPr="001C0863">
          <w:t xml:space="preserve"> Emphasizes stability and automation, which can sometimes slow down rapid changes.</w:t>
        </w:r>
      </w:ins>
    </w:p>
    <w:p w14:paraId="512FC036" w14:textId="77777777" w:rsidR="001C0863" w:rsidRPr="001C0863" w:rsidRDefault="001C0863" w:rsidP="001C0863">
      <w:pPr>
        <w:numPr>
          <w:ilvl w:val="1"/>
          <w:numId w:val="25"/>
        </w:numPr>
        <w:rPr>
          <w:ins w:id="288" w:author="Microsoft Word" w:date="2024-09-02T13:56:00Z" w16du:dateUtc="2024-09-02T08:26:00Z"/>
        </w:rPr>
      </w:pPr>
      <w:ins w:id="289" w:author="Microsoft Word" w:date="2024-09-02T13:56:00Z" w16du:dateUtc="2024-09-02T08:26:00Z">
        <w:r w:rsidRPr="001C0863">
          <w:rPr>
            <w:b/>
            <w:bCs/>
          </w:rPr>
          <w:t>Conflict:</w:t>
        </w:r>
        <w:r w:rsidRPr="001C0863">
          <w:t xml:space="preserve"> Agile's need for rapid changes might clash with DevOps’ focus on maintaining stable and reliable systems.</w:t>
        </w:r>
      </w:ins>
    </w:p>
    <w:p w14:paraId="2FEDAB17" w14:textId="77777777" w:rsidR="001C0863" w:rsidRPr="001C0863" w:rsidRDefault="001C0863" w:rsidP="001C0863">
      <w:pPr>
        <w:rPr>
          <w:ins w:id="290" w:author="Microsoft Word" w:date="2024-09-02T13:56:00Z" w16du:dateUtc="2024-09-02T08:26:00Z"/>
        </w:rPr>
      </w:pPr>
      <w:ins w:id="291" w:author="Microsoft Word" w:date="2024-09-02T13:56:00Z" w16du:dateUtc="2024-09-02T08:26:00Z">
        <w:r w:rsidRPr="001C0863">
          <w:rPr>
            <w:b/>
            <w:bCs/>
          </w:rPr>
          <w:t>Cultural Differences:</w:t>
        </w:r>
      </w:ins>
    </w:p>
    <w:p w14:paraId="4BC9692C" w14:textId="77777777" w:rsidR="001C0863" w:rsidRPr="001C0863" w:rsidRDefault="001C0863" w:rsidP="001C0863">
      <w:pPr>
        <w:numPr>
          <w:ilvl w:val="1"/>
          <w:numId w:val="26"/>
        </w:numPr>
        <w:rPr>
          <w:ins w:id="292" w:author="Microsoft Word" w:date="2024-09-02T13:56:00Z" w16du:dateUtc="2024-09-02T08:26:00Z"/>
          <w:rFonts w:hint="eastAsia"/>
        </w:rPr>
      </w:pPr>
      <w:ins w:id="293" w:author="Microsoft Word" w:date="2024-09-02T13:56:00Z" w16du:dateUtc="2024-09-02T08:26:00Z">
        <w:r w:rsidRPr="001C0863">
          <w:rPr>
            <w:b/>
            <w:bCs/>
          </w:rPr>
          <w:t>Agile:</w:t>
        </w:r>
        <w:r w:rsidRPr="001C0863">
          <w:t xml:space="preserve"> Values flexibility and frequent changes.</w:t>
        </w:r>
      </w:ins>
    </w:p>
    <w:p w14:paraId="08D49255" w14:textId="77777777" w:rsidR="001C0863" w:rsidRPr="001C0863" w:rsidRDefault="001C0863" w:rsidP="001C0863">
      <w:pPr>
        <w:numPr>
          <w:ilvl w:val="1"/>
          <w:numId w:val="26"/>
        </w:numPr>
        <w:rPr>
          <w:ins w:id="294" w:author="Microsoft Word" w:date="2024-09-02T13:56:00Z" w16du:dateUtc="2024-09-02T08:26:00Z"/>
        </w:rPr>
      </w:pPr>
      <w:ins w:id="295" w:author="Microsoft Word" w:date="2024-09-02T13:56:00Z" w16du:dateUtc="2024-09-02T08:26:00Z">
        <w:r w:rsidRPr="001C0863">
          <w:rPr>
            <w:b/>
            <w:bCs/>
          </w:rPr>
          <w:t>DevOps:</w:t>
        </w:r>
        <w:r w:rsidRPr="001C0863">
          <w:t xml:space="preserve"> Values automation and stability.</w:t>
        </w:r>
      </w:ins>
    </w:p>
    <w:p w14:paraId="5DFE7615" w14:textId="77777777" w:rsidR="001C0863" w:rsidRPr="001C0863" w:rsidRDefault="001C0863" w:rsidP="001C0863">
      <w:pPr>
        <w:numPr>
          <w:ilvl w:val="1"/>
          <w:numId w:val="26"/>
        </w:numPr>
        <w:rPr>
          <w:ins w:id="296" w:author="Microsoft Word" w:date="2024-09-02T13:56:00Z" w16du:dateUtc="2024-09-02T08:26:00Z"/>
        </w:rPr>
      </w:pPr>
      <w:ins w:id="297" w:author="Microsoft Word" w:date="2024-09-02T13:56:00Z" w16du:dateUtc="2024-09-02T08:26:00Z">
        <w:r w:rsidRPr="001C0863">
          <w:rPr>
            <w:b/>
            <w:bCs/>
          </w:rPr>
          <w:t>Conflict:</w:t>
        </w:r>
        <w:r w:rsidRPr="001C0863">
          <w:t xml:space="preserve"> The emphasis on frequent changes in Agile can sometimes be at odds with the stability-focused approach of DevOps.</w:t>
        </w:r>
      </w:ins>
    </w:p>
    <w:p w14:paraId="0604EE1B" w14:textId="77777777" w:rsidR="001C0863" w:rsidRPr="001C0863" w:rsidRDefault="001C0863" w:rsidP="001C0863">
      <w:pPr>
        <w:rPr>
          <w:ins w:id="298" w:author="Microsoft Word" w:date="2024-09-02T13:56:00Z" w16du:dateUtc="2024-09-02T08:26:00Z"/>
          <w:b/>
          <w:bCs/>
        </w:rPr>
      </w:pPr>
      <w:ins w:id="299" w:author="Microsoft Word" w:date="2024-09-02T13:56:00Z" w16du:dateUtc="2024-09-02T08:26:00Z">
        <w:r w:rsidRPr="001C0863">
          <w:rPr>
            <w:b/>
            <w:bCs/>
          </w:rPr>
          <w:t>How They Can Complement Each Other:</w:t>
        </w:r>
      </w:ins>
    </w:p>
    <w:p w14:paraId="062F398F" w14:textId="77777777" w:rsidR="001C0863" w:rsidRPr="001C0863" w:rsidRDefault="001C0863" w:rsidP="001C0863">
      <w:pPr>
        <w:rPr>
          <w:ins w:id="300" w:author="Microsoft Word" w:date="2024-09-02T13:56:00Z" w16du:dateUtc="2024-09-02T08:26:00Z"/>
          <w:rFonts w:hint="eastAsia"/>
        </w:rPr>
      </w:pPr>
      <w:ins w:id="301" w:author="Microsoft Word" w:date="2024-09-02T13:56:00Z" w16du:dateUtc="2024-09-02T08:26:00Z">
        <w:r w:rsidRPr="001C0863">
          <w:rPr>
            <w:b/>
            <w:bCs/>
          </w:rPr>
          <w:t>Align Development with Operations:</w:t>
        </w:r>
      </w:ins>
    </w:p>
    <w:p w14:paraId="5CBFDBD2" w14:textId="77777777" w:rsidR="001C0863" w:rsidRPr="001C0863" w:rsidRDefault="001C0863" w:rsidP="001C0863">
      <w:pPr>
        <w:numPr>
          <w:ilvl w:val="1"/>
          <w:numId w:val="27"/>
        </w:numPr>
        <w:rPr>
          <w:ins w:id="302" w:author="Microsoft Word" w:date="2024-09-02T13:56:00Z" w16du:dateUtc="2024-09-02T08:26:00Z"/>
          <w:rFonts w:hint="eastAsia"/>
        </w:rPr>
      </w:pPr>
      <w:ins w:id="303" w:author="Microsoft Word" w:date="2024-09-02T13:56:00Z" w16du:dateUtc="2024-09-02T08:26:00Z">
        <w:r w:rsidRPr="001C0863">
          <w:rPr>
            <w:b/>
            <w:bCs/>
          </w:rPr>
          <w:t>Agile:</w:t>
        </w:r>
        <w:r w:rsidRPr="001C0863">
          <w:t xml:space="preserve"> Develops features in short cycles.</w:t>
        </w:r>
      </w:ins>
    </w:p>
    <w:p w14:paraId="4760DBF5" w14:textId="77777777" w:rsidR="001C0863" w:rsidRPr="001C0863" w:rsidRDefault="001C0863" w:rsidP="001C0863">
      <w:pPr>
        <w:numPr>
          <w:ilvl w:val="1"/>
          <w:numId w:val="27"/>
        </w:numPr>
        <w:rPr>
          <w:ins w:id="304" w:author="Microsoft Word" w:date="2024-09-02T13:56:00Z" w16du:dateUtc="2024-09-02T08:26:00Z"/>
        </w:rPr>
      </w:pPr>
      <w:ins w:id="305" w:author="Microsoft Word" w:date="2024-09-02T13:56:00Z" w16du:dateUtc="2024-09-02T08:26:00Z">
        <w:r w:rsidRPr="001C0863">
          <w:rPr>
            <w:b/>
            <w:bCs/>
          </w:rPr>
          <w:t>DevOps:</w:t>
        </w:r>
        <w:r w:rsidRPr="001C0863">
          <w:t xml:space="preserve"> Automates the deployment of these features.</w:t>
        </w:r>
      </w:ins>
    </w:p>
    <w:p w14:paraId="69E32995" w14:textId="77777777" w:rsidR="001C0863" w:rsidRPr="001C0863" w:rsidRDefault="001C0863" w:rsidP="001C0863">
      <w:pPr>
        <w:numPr>
          <w:ilvl w:val="1"/>
          <w:numId w:val="27"/>
        </w:numPr>
        <w:rPr>
          <w:ins w:id="306" w:author="Microsoft Word" w:date="2024-09-02T13:56:00Z" w16du:dateUtc="2024-09-02T08:26:00Z"/>
        </w:rPr>
      </w:pPr>
      <w:ins w:id="307" w:author="Microsoft Word" w:date="2024-09-02T13:56:00Z" w16du:dateUtc="2024-09-02T08:26:00Z">
        <w:r w:rsidRPr="001C0863">
          <w:rPr>
            <w:b/>
            <w:bCs/>
          </w:rPr>
          <w:t>Complement:</w:t>
        </w:r>
        <w:r w:rsidRPr="001C0863">
          <w:t xml:space="preserve"> Agile teams create new features, and DevOps ensures these features are deployed quickly and reliably.</w:t>
        </w:r>
      </w:ins>
    </w:p>
    <w:p w14:paraId="4ABF2254" w14:textId="77777777" w:rsidR="001C0863" w:rsidRPr="001C0863" w:rsidRDefault="001C0863" w:rsidP="001C0863">
      <w:pPr>
        <w:rPr>
          <w:ins w:id="308" w:author="Microsoft Word" w:date="2024-09-02T13:56:00Z" w16du:dateUtc="2024-09-02T08:26:00Z"/>
        </w:rPr>
      </w:pPr>
      <w:ins w:id="309" w:author="Microsoft Word" w:date="2024-09-02T13:56:00Z" w16du:dateUtc="2024-09-02T08:26:00Z">
        <w:r w:rsidRPr="001C0863">
          <w:rPr>
            <w:b/>
            <w:bCs/>
          </w:rPr>
          <w:t>Automate and Accelerate:</w:t>
        </w:r>
      </w:ins>
    </w:p>
    <w:p w14:paraId="2194CB42" w14:textId="77777777" w:rsidR="001C0863" w:rsidRPr="001C0863" w:rsidRDefault="001C0863" w:rsidP="001C0863">
      <w:pPr>
        <w:numPr>
          <w:ilvl w:val="1"/>
          <w:numId w:val="28"/>
        </w:numPr>
        <w:rPr>
          <w:ins w:id="310" w:author="Microsoft Word" w:date="2024-09-02T13:56:00Z" w16du:dateUtc="2024-09-02T08:26:00Z"/>
          <w:rFonts w:hint="eastAsia"/>
        </w:rPr>
      </w:pPr>
      <w:ins w:id="311" w:author="Microsoft Word" w:date="2024-09-02T13:56:00Z" w16du:dateUtc="2024-09-02T08:26:00Z">
        <w:r w:rsidRPr="001C0863">
          <w:rPr>
            <w:b/>
            <w:bCs/>
          </w:rPr>
          <w:t>Agile:</w:t>
        </w:r>
        <w:r w:rsidRPr="001C0863">
          <w:t xml:space="preserve"> Releases are frequent but need robust deployment processes.</w:t>
        </w:r>
      </w:ins>
    </w:p>
    <w:p w14:paraId="6446552D" w14:textId="77777777" w:rsidR="001C0863" w:rsidRPr="001C0863" w:rsidRDefault="001C0863" w:rsidP="001C0863">
      <w:pPr>
        <w:numPr>
          <w:ilvl w:val="1"/>
          <w:numId w:val="28"/>
        </w:numPr>
        <w:rPr>
          <w:ins w:id="312" w:author="Microsoft Word" w:date="2024-09-02T13:56:00Z" w16du:dateUtc="2024-09-02T08:26:00Z"/>
        </w:rPr>
      </w:pPr>
      <w:ins w:id="313" w:author="Microsoft Word" w:date="2024-09-02T13:56:00Z" w16du:dateUtc="2024-09-02T08:26:00Z">
        <w:r w:rsidRPr="001C0863">
          <w:rPr>
            <w:b/>
            <w:bCs/>
          </w:rPr>
          <w:t>DevOps:</w:t>
        </w:r>
        <w:r w:rsidRPr="001C0863">
          <w:t xml:space="preserve"> Provides the tools and automation needed for fast and reliable deployments.</w:t>
        </w:r>
      </w:ins>
    </w:p>
    <w:p w14:paraId="793E9402" w14:textId="77777777" w:rsidR="001C0863" w:rsidRPr="001C0863" w:rsidRDefault="001C0863" w:rsidP="001C0863">
      <w:pPr>
        <w:numPr>
          <w:ilvl w:val="1"/>
          <w:numId w:val="28"/>
        </w:numPr>
        <w:rPr>
          <w:ins w:id="314" w:author="Microsoft Word" w:date="2024-09-02T13:56:00Z" w16du:dateUtc="2024-09-02T08:26:00Z"/>
        </w:rPr>
      </w:pPr>
      <w:ins w:id="315" w:author="Microsoft Word" w:date="2024-09-02T13:56:00Z" w16du:dateUtc="2024-09-02T08:26:00Z">
        <w:r w:rsidRPr="001C0863">
          <w:rPr>
            <w:b/>
            <w:bCs/>
          </w:rPr>
          <w:t>Complement:</w:t>
        </w:r>
        <w:r w:rsidRPr="001C0863">
          <w:t xml:space="preserve"> DevOps automation supports Agile’s frequent releases, making the process smoother and more efficient.</w:t>
        </w:r>
      </w:ins>
    </w:p>
    <w:p w14:paraId="70C109CF" w14:textId="77777777" w:rsidR="001C0863" w:rsidRPr="001C0863" w:rsidRDefault="001C0863" w:rsidP="001C0863">
      <w:pPr>
        <w:rPr>
          <w:ins w:id="316" w:author="Microsoft Word" w:date="2024-09-02T13:56:00Z" w16du:dateUtc="2024-09-02T08:26:00Z"/>
        </w:rPr>
      </w:pPr>
      <w:ins w:id="317" w:author="Microsoft Word" w:date="2024-09-02T13:56:00Z" w16du:dateUtc="2024-09-02T08:26:00Z">
        <w:r w:rsidRPr="001C0863">
          <w:rPr>
            <w:b/>
            <w:bCs/>
          </w:rPr>
          <w:t>Feedback Loops:</w:t>
        </w:r>
      </w:ins>
    </w:p>
    <w:p w14:paraId="38A2386B" w14:textId="77777777" w:rsidR="001C0863" w:rsidRPr="001C0863" w:rsidRDefault="001C0863" w:rsidP="001C0863">
      <w:pPr>
        <w:numPr>
          <w:ilvl w:val="1"/>
          <w:numId w:val="29"/>
        </w:numPr>
        <w:rPr>
          <w:ins w:id="318" w:author="Microsoft Word" w:date="2024-09-02T13:56:00Z" w16du:dateUtc="2024-09-02T08:26:00Z"/>
          <w:rFonts w:hint="eastAsia"/>
        </w:rPr>
      </w:pPr>
      <w:ins w:id="319" w:author="Microsoft Word" w:date="2024-09-02T13:56:00Z" w16du:dateUtc="2024-09-02T08:26:00Z">
        <w:r w:rsidRPr="001C0863">
          <w:rPr>
            <w:b/>
            <w:bCs/>
          </w:rPr>
          <w:t>Agile:</w:t>
        </w:r>
        <w:r w:rsidRPr="001C0863">
          <w:t xml:space="preserve"> Uses feedback to guide development.</w:t>
        </w:r>
      </w:ins>
    </w:p>
    <w:p w14:paraId="425B4234" w14:textId="77777777" w:rsidR="001C0863" w:rsidRPr="001C0863" w:rsidRDefault="001C0863" w:rsidP="001C0863">
      <w:pPr>
        <w:numPr>
          <w:ilvl w:val="1"/>
          <w:numId w:val="29"/>
        </w:numPr>
        <w:rPr>
          <w:ins w:id="320" w:author="Microsoft Word" w:date="2024-09-02T13:56:00Z" w16du:dateUtc="2024-09-02T08:26:00Z"/>
        </w:rPr>
      </w:pPr>
      <w:ins w:id="321" w:author="Microsoft Word" w:date="2024-09-02T13:56:00Z" w16du:dateUtc="2024-09-02T08:26:00Z">
        <w:r w:rsidRPr="001C0863">
          <w:rPr>
            <w:b/>
            <w:bCs/>
          </w:rPr>
          <w:t>DevOps:</w:t>
        </w:r>
        <w:r w:rsidRPr="001C0863">
          <w:t xml:space="preserve"> Uses feedback from operations and monitoring to improve performance.</w:t>
        </w:r>
      </w:ins>
    </w:p>
    <w:p w14:paraId="42079CDB" w14:textId="77777777" w:rsidR="001C0863" w:rsidRPr="001C0863" w:rsidRDefault="001C0863" w:rsidP="001C0863">
      <w:pPr>
        <w:numPr>
          <w:ilvl w:val="1"/>
          <w:numId w:val="29"/>
        </w:numPr>
        <w:rPr>
          <w:ins w:id="322" w:author="Microsoft Word" w:date="2024-09-02T13:56:00Z" w16du:dateUtc="2024-09-02T08:26:00Z"/>
        </w:rPr>
      </w:pPr>
      <w:ins w:id="323" w:author="Microsoft Word" w:date="2024-09-02T13:56:00Z" w16du:dateUtc="2024-09-02T08:26:00Z">
        <w:r w:rsidRPr="001C0863">
          <w:rPr>
            <w:b/>
            <w:bCs/>
          </w:rPr>
          <w:t>Complement:</w:t>
        </w:r>
        <w:r w:rsidRPr="001C0863">
          <w:t xml:space="preserve"> Continuous feedback from both Agile and DevOps helps in making iterative improvements and addressing issues quickly.</w:t>
        </w:r>
      </w:ins>
    </w:p>
    <w:p w14:paraId="391960D7" w14:textId="77777777" w:rsidR="001C0863" w:rsidRPr="001C0863" w:rsidRDefault="001C0863" w:rsidP="001C0863">
      <w:pPr>
        <w:numPr>
          <w:ilvl w:val="0"/>
          <w:numId w:val="30"/>
        </w:numPr>
        <w:rPr>
          <w:ins w:id="324" w:author="Microsoft Word" w:date="2024-09-02T13:56:00Z" w16du:dateUtc="2024-09-02T08:26:00Z"/>
        </w:rPr>
      </w:pPr>
      <w:ins w:id="325" w:author="Microsoft Word" w:date="2024-09-02T13:56:00Z" w16du:dateUtc="2024-09-02T08:26:00Z">
        <w:r w:rsidRPr="001C0863">
          <w:rPr>
            <w:rFonts w:hint="eastAsia"/>
          </w:rPr>
          <w:t>Design a DevOps transformation plan for this company, including steps for team collaboration, tool adoption, and CI/CD pipeline setup.</w:t>
        </w:r>
      </w:ins>
    </w:p>
    <w:p w14:paraId="1DA4E56F" w14:textId="77777777" w:rsidR="001C0863" w:rsidRPr="001C0863" w:rsidRDefault="001C0863" w:rsidP="001C0863">
      <w:pPr>
        <w:rPr>
          <w:ins w:id="326" w:author="Microsoft Word" w:date="2024-09-02T13:56:00Z" w16du:dateUtc="2024-09-02T08:26:00Z"/>
          <w:rFonts w:hint="eastAsia"/>
          <w:b/>
          <w:bCs/>
        </w:rPr>
      </w:pPr>
      <w:ins w:id="327" w:author="Microsoft Word" w:date="2024-09-02T13:56:00Z" w16du:dateUtc="2024-09-02T08:26:00Z">
        <w:r w:rsidRPr="001C0863">
          <w:rPr>
            <w:b/>
            <w:bCs/>
          </w:rPr>
          <w:t>DevOps Transformation Plan:</w:t>
        </w:r>
      </w:ins>
    </w:p>
    <w:p w14:paraId="5A02982F" w14:textId="77777777" w:rsidR="001C0863" w:rsidRPr="001C0863" w:rsidRDefault="001C0863" w:rsidP="001C0863">
      <w:pPr>
        <w:rPr>
          <w:ins w:id="328" w:author="Microsoft Word" w:date="2024-09-02T13:56:00Z" w16du:dateUtc="2024-09-02T08:26:00Z"/>
          <w:rFonts w:hint="eastAsia"/>
          <w:b/>
          <w:bCs/>
        </w:rPr>
      </w:pPr>
      <w:ins w:id="329" w:author="Microsoft Word" w:date="2024-09-02T13:56:00Z" w16du:dateUtc="2024-09-02T08:26:00Z">
        <w:r w:rsidRPr="001C0863">
          <w:rPr>
            <w:b/>
            <w:bCs/>
          </w:rPr>
          <w:t>1. Team Collaboration:</w:t>
        </w:r>
      </w:ins>
    </w:p>
    <w:p w14:paraId="30951A24" w14:textId="77777777" w:rsidR="001C0863" w:rsidRPr="001C0863" w:rsidRDefault="001C0863" w:rsidP="001C0863">
      <w:pPr>
        <w:rPr>
          <w:ins w:id="330" w:author="Microsoft Word" w:date="2024-09-02T13:56:00Z" w16du:dateUtc="2024-09-02T08:26:00Z"/>
          <w:rFonts w:hint="eastAsia"/>
        </w:rPr>
      </w:pPr>
      <w:ins w:id="331" w:author="Microsoft Word" w:date="2024-09-02T13:56:00Z" w16du:dateUtc="2024-09-02T08:26:00Z">
        <w:r w:rsidRPr="001C0863">
          <w:rPr>
            <w:b/>
            <w:bCs/>
          </w:rPr>
          <w:t>Build a Collaborative Culture:</w:t>
        </w:r>
      </w:ins>
    </w:p>
    <w:p w14:paraId="6318B377" w14:textId="77777777" w:rsidR="001C0863" w:rsidRPr="001C0863" w:rsidRDefault="001C0863" w:rsidP="001C0863">
      <w:pPr>
        <w:numPr>
          <w:ilvl w:val="1"/>
          <w:numId w:val="31"/>
        </w:numPr>
        <w:rPr>
          <w:ins w:id="332" w:author="Microsoft Word" w:date="2024-09-02T13:56:00Z" w16du:dateUtc="2024-09-02T08:26:00Z"/>
          <w:rFonts w:hint="eastAsia"/>
        </w:rPr>
      </w:pPr>
      <w:ins w:id="333" w:author="Microsoft Word" w:date="2024-09-02T13:56:00Z" w16du:dateUtc="2024-09-02T08:26:00Z">
        <w:r w:rsidRPr="001C0863">
          <w:rPr>
            <w:b/>
            <w:bCs/>
          </w:rPr>
          <w:t>Organize Workshops:</w:t>
        </w:r>
        <w:r w:rsidRPr="001C0863">
          <w:t xml:space="preserve"> Start with workshops to educate both development and operations teams about DevOps principles and benefits.</w:t>
        </w:r>
      </w:ins>
    </w:p>
    <w:p w14:paraId="45A9B4A5" w14:textId="77777777" w:rsidR="001C0863" w:rsidRPr="001C0863" w:rsidRDefault="001C0863" w:rsidP="001C0863">
      <w:pPr>
        <w:numPr>
          <w:ilvl w:val="1"/>
          <w:numId w:val="31"/>
        </w:numPr>
        <w:rPr>
          <w:ins w:id="334" w:author="Microsoft Word" w:date="2024-09-02T13:56:00Z" w16du:dateUtc="2024-09-02T08:26:00Z"/>
        </w:rPr>
      </w:pPr>
      <w:ins w:id="335" w:author="Microsoft Word" w:date="2024-09-02T13:56:00Z" w16du:dateUtc="2024-09-02T08:26:00Z">
        <w:r w:rsidRPr="001C0863">
          <w:rPr>
            <w:b/>
            <w:bCs/>
          </w:rPr>
          <w:t>Hold Regular Meetings:</w:t>
        </w:r>
        <w:r w:rsidRPr="001C0863">
          <w:t xml:space="preserve"> Set up regular meetings for both teams to discuss progress, share feedback, and align on goals.</w:t>
        </w:r>
      </w:ins>
    </w:p>
    <w:p w14:paraId="1A8404AC" w14:textId="77777777" w:rsidR="001C0863" w:rsidRPr="001C0863" w:rsidRDefault="001C0863" w:rsidP="001C0863">
      <w:pPr>
        <w:numPr>
          <w:ilvl w:val="1"/>
          <w:numId w:val="31"/>
        </w:numPr>
        <w:rPr>
          <w:ins w:id="336" w:author="Microsoft Word" w:date="2024-09-02T13:56:00Z" w16du:dateUtc="2024-09-02T08:26:00Z"/>
        </w:rPr>
      </w:pPr>
      <w:ins w:id="337" w:author="Microsoft Word" w:date="2024-09-02T13:56:00Z" w16du:dateUtc="2024-09-02T08:26:00Z">
        <w:r w:rsidRPr="001C0863">
          <w:rPr>
            <w:b/>
            <w:bCs/>
          </w:rPr>
          <w:t>Define Shared Goals:</w:t>
        </w:r>
        <w:r w:rsidRPr="001C0863">
          <w:t xml:space="preserve"> Create common objectives that both teams work towards, such as improving deployment frequency or reducing bugs.</w:t>
        </w:r>
      </w:ins>
    </w:p>
    <w:p w14:paraId="55B3EF15" w14:textId="77777777" w:rsidR="001C0863" w:rsidRPr="001C0863" w:rsidRDefault="001C0863" w:rsidP="001C0863">
      <w:pPr>
        <w:rPr>
          <w:ins w:id="338" w:author="Microsoft Word" w:date="2024-09-02T13:56:00Z" w16du:dateUtc="2024-09-02T08:26:00Z"/>
        </w:rPr>
      </w:pPr>
      <w:ins w:id="339" w:author="Microsoft Word" w:date="2024-09-02T13:56:00Z" w16du:dateUtc="2024-09-02T08:26:00Z">
        <w:r w:rsidRPr="001C0863">
          <w:rPr>
            <w:b/>
            <w:bCs/>
          </w:rPr>
          <w:t>Break Down Silos:</w:t>
        </w:r>
      </w:ins>
    </w:p>
    <w:p w14:paraId="72E7E619" w14:textId="77777777" w:rsidR="001C0863" w:rsidRPr="001C0863" w:rsidRDefault="001C0863" w:rsidP="001C0863">
      <w:pPr>
        <w:numPr>
          <w:ilvl w:val="1"/>
          <w:numId w:val="32"/>
        </w:numPr>
        <w:rPr>
          <w:ins w:id="340" w:author="Microsoft Word" w:date="2024-09-02T13:56:00Z" w16du:dateUtc="2024-09-02T08:26:00Z"/>
          <w:rFonts w:hint="eastAsia"/>
        </w:rPr>
      </w:pPr>
      <w:ins w:id="341" w:author="Microsoft Word" w:date="2024-09-02T13:56:00Z" w16du:dateUtc="2024-09-02T08:26:00Z">
        <w:r w:rsidRPr="001C0863">
          <w:rPr>
            <w:b/>
            <w:bCs/>
          </w:rPr>
          <w:t>Cross-Functional Teams:</w:t>
        </w:r>
        <w:r w:rsidRPr="001C0863">
          <w:t xml:space="preserve"> Form cross-functional teams that include both developers and operations members to work on projects together.</w:t>
        </w:r>
      </w:ins>
    </w:p>
    <w:p w14:paraId="45733562" w14:textId="77777777" w:rsidR="001C0863" w:rsidRPr="001C0863" w:rsidRDefault="001C0863" w:rsidP="001C0863">
      <w:pPr>
        <w:numPr>
          <w:ilvl w:val="1"/>
          <w:numId w:val="32"/>
        </w:numPr>
        <w:rPr>
          <w:ins w:id="342" w:author="Microsoft Word" w:date="2024-09-02T13:56:00Z" w16du:dateUtc="2024-09-02T08:26:00Z"/>
        </w:rPr>
      </w:pPr>
      <w:ins w:id="343" w:author="Microsoft Word" w:date="2024-09-02T13:56:00Z" w16du:dateUtc="2024-09-02T08:26:00Z">
        <w:r w:rsidRPr="001C0863">
          <w:rPr>
            <w:b/>
            <w:bCs/>
          </w:rPr>
          <w:t>Encourage Communication:</w:t>
        </w:r>
        <w:r w:rsidRPr="001C0863">
          <w:t xml:space="preserve"> Use collaboration tools like Slack or Microsoft Teams to keep everyone connected and informed.</w:t>
        </w:r>
      </w:ins>
    </w:p>
    <w:p w14:paraId="6FD3C472" w14:textId="77777777" w:rsidR="001C0863" w:rsidRPr="001C0863" w:rsidRDefault="001C0863" w:rsidP="001C0863">
      <w:pPr>
        <w:rPr>
          <w:ins w:id="344" w:author="Microsoft Word" w:date="2024-09-02T13:56:00Z" w16du:dateUtc="2024-09-02T08:26:00Z"/>
        </w:rPr>
      </w:pPr>
      <w:ins w:id="345" w:author="Microsoft Word" w:date="2024-09-02T13:56:00Z" w16du:dateUtc="2024-09-02T08:26:00Z">
        <w:r w:rsidRPr="001C0863">
          <w:rPr>
            <w:b/>
            <w:bCs/>
          </w:rPr>
          <w:t>Promote Shared Responsibility:</w:t>
        </w:r>
      </w:ins>
    </w:p>
    <w:p w14:paraId="2A242D12" w14:textId="77777777" w:rsidR="001C0863" w:rsidRPr="001C0863" w:rsidRDefault="001C0863" w:rsidP="001C0863">
      <w:pPr>
        <w:numPr>
          <w:ilvl w:val="1"/>
          <w:numId w:val="33"/>
        </w:numPr>
        <w:rPr>
          <w:ins w:id="346" w:author="Microsoft Word" w:date="2024-09-02T13:56:00Z" w16du:dateUtc="2024-09-02T08:26:00Z"/>
          <w:rFonts w:hint="eastAsia"/>
        </w:rPr>
      </w:pPr>
      <w:ins w:id="347" w:author="Microsoft Word" w:date="2024-09-02T13:56:00Z" w16du:dateUtc="2024-09-02T08:26:00Z">
        <w:r w:rsidRPr="001C0863">
          <w:rPr>
            <w:b/>
            <w:bCs/>
          </w:rPr>
          <w:t>Involve Operations Early:</w:t>
        </w:r>
        <w:r w:rsidRPr="001C0863">
          <w:t xml:space="preserve"> Involve operations teams early in the development process to ensure they understand and can support new features.</w:t>
        </w:r>
      </w:ins>
    </w:p>
    <w:p w14:paraId="48E1D57E" w14:textId="77777777" w:rsidR="001C0863" w:rsidRPr="001C0863" w:rsidRDefault="001C0863" w:rsidP="001C0863">
      <w:pPr>
        <w:numPr>
          <w:ilvl w:val="1"/>
          <w:numId w:val="33"/>
        </w:numPr>
        <w:rPr>
          <w:ins w:id="348" w:author="Microsoft Word" w:date="2024-09-02T13:56:00Z" w16du:dateUtc="2024-09-02T08:26:00Z"/>
        </w:rPr>
      </w:pPr>
      <w:ins w:id="349" w:author="Microsoft Word" w:date="2024-09-02T13:56:00Z" w16du:dateUtc="2024-09-02T08:26:00Z">
        <w:r w:rsidRPr="001C0863">
          <w:rPr>
            <w:b/>
            <w:bCs/>
          </w:rPr>
          <w:t>Foster Ownership:</w:t>
        </w:r>
        <w:r w:rsidRPr="001C0863">
          <w:t xml:space="preserve"> Encourage both teams to take responsibility for the entire software lifecycle, from development to deployment and maintenance.</w:t>
        </w:r>
      </w:ins>
    </w:p>
    <w:p w14:paraId="1AC82754" w14:textId="77777777" w:rsidR="001C0863" w:rsidRPr="001C0863" w:rsidRDefault="001C0863" w:rsidP="001C0863">
      <w:pPr>
        <w:rPr>
          <w:ins w:id="350" w:author="Microsoft Word" w:date="2024-09-02T13:56:00Z" w16du:dateUtc="2024-09-02T08:26:00Z"/>
          <w:b/>
          <w:bCs/>
        </w:rPr>
      </w:pPr>
      <w:ins w:id="351" w:author="Microsoft Word" w:date="2024-09-02T13:56:00Z" w16du:dateUtc="2024-09-02T08:26:00Z">
        <w:r w:rsidRPr="001C0863">
          <w:rPr>
            <w:b/>
            <w:bCs/>
          </w:rPr>
          <w:t>2. Tool Adoption:</w:t>
        </w:r>
      </w:ins>
    </w:p>
    <w:p w14:paraId="0B999238" w14:textId="77777777" w:rsidR="001C0863" w:rsidRPr="001C0863" w:rsidRDefault="001C0863" w:rsidP="001C0863">
      <w:pPr>
        <w:rPr>
          <w:ins w:id="352" w:author="Microsoft Word" w:date="2024-09-02T13:56:00Z" w16du:dateUtc="2024-09-02T08:26:00Z"/>
          <w:rFonts w:hint="eastAsia"/>
        </w:rPr>
      </w:pPr>
      <w:ins w:id="353" w:author="Microsoft Word" w:date="2024-09-02T13:56:00Z" w16du:dateUtc="2024-09-02T08:26:00Z">
        <w:r w:rsidRPr="001C0863">
          <w:rPr>
            <w:b/>
            <w:bCs/>
          </w:rPr>
          <w:t>Select Tools for Automation:</w:t>
        </w:r>
      </w:ins>
    </w:p>
    <w:p w14:paraId="1D8B1383" w14:textId="77777777" w:rsidR="001C0863" w:rsidRPr="001C0863" w:rsidRDefault="001C0863" w:rsidP="001C0863">
      <w:pPr>
        <w:numPr>
          <w:ilvl w:val="1"/>
          <w:numId w:val="34"/>
        </w:numPr>
        <w:rPr>
          <w:ins w:id="354" w:author="Microsoft Word" w:date="2024-09-02T13:56:00Z" w16du:dateUtc="2024-09-02T08:26:00Z"/>
          <w:rFonts w:hint="eastAsia"/>
        </w:rPr>
      </w:pPr>
      <w:ins w:id="355" w:author="Microsoft Word" w:date="2024-09-02T13:56:00Z" w16du:dateUtc="2024-09-02T08:26:00Z">
        <w:r w:rsidRPr="001C0863">
          <w:rPr>
            <w:b/>
            <w:bCs/>
          </w:rPr>
          <w:t>Version Control:</w:t>
        </w:r>
        <w:r w:rsidRPr="001C0863">
          <w:t xml:space="preserve"> Use Git for managing and tracking changes in code.</w:t>
        </w:r>
      </w:ins>
    </w:p>
    <w:p w14:paraId="7B783FA9" w14:textId="77777777" w:rsidR="001C0863" w:rsidRPr="001C0863" w:rsidRDefault="001C0863" w:rsidP="001C0863">
      <w:pPr>
        <w:numPr>
          <w:ilvl w:val="1"/>
          <w:numId w:val="34"/>
        </w:numPr>
        <w:rPr>
          <w:ins w:id="356" w:author="Microsoft Word" w:date="2024-09-02T13:56:00Z" w16du:dateUtc="2024-09-02T08:26:00Z"/>
        </w:rPr>
      </w:pPr>
      <w:ins w:id="357" w:author="Microsoft Word" w:date="2024-09-02T13:56:00Z" w16du:dateUtc="2024-09-02T08:26:00Z">
        <w:r w:rsidRPr="001C0863">
          <w:rPr>
            <w:b/>
            <w:bCs/>
          </w:rPr>
          <w:t>CI/CD Tools:</w:t>
        </w:r>
        <w:r w:rsidRPr="001C0863">
          <w:t xml:space="preserve"> Adopt tools like Jenkins, GitLab CI, or CircleCI for continuous integration and continuous delivery.</w:t>
        </w:r>
      </w:ins>
    </w:p>
    <w:p w14:paraId="4F2F23A4" w14:textId="77777777" w:rsidR="001C0863" w:rsidRPr="001C0863" w:rsidRDefault="001C0863" w:rsidP="001C0863">
      <w:pPr>
        <w:numPr>
          <w:ilvl w:val="1"/>
          <w:numId w:val="34"/>
        </w:numPr>
        <w:rPr>
          <w:ins w:id="358" w:author="Microsoft Word" w:date="2024-09-02T13:56:00Z" w16du:dateUtc="2024-09-02T08:26:00Z"/>
        </w:rPr>
      </w:pPr>
      <w:ins w:id="359" w:author="Microsoft Word" w:date="2024-09-02T13:56:00Z" w16du:dateUtc="2024-09-02T08:26:00Z">
        <w:r w:rsidRPr="001C0863">
          <w:rPr>
            <w:b/>
            <w:bCs/>
          </w:rPr>
          <w:t>Configuration Management:</w:t>
        </w:r>
        <w:r w:rsidRPr="001C0863">
          <w:t xml:space="preserve"> Implement tools like Terraform or Ansible for managing infrastructure as code.</w:t>
        </w:r>
      </w:ins>
    </w:p>
    <w:p w14:paraId="5E771E1F" w14:textId="77777777" w:rsidR="001C0863" w:rsidRPr="001C0863" w:rsidRDefault="001C0863" w:rsidP="001C0863">
      <w:pPr>
        <w:numPr>
          <w:ilvl w:val="1"/>
          <w:numId w:val="34"/>
        </w:numPr>
        <w:rPr>
          <w:ins w:id="360" w:author="Microsoft Word" w:date="2024-09-02T13:56:00Z" w16du:dateUtc="2024-09-02T08:26:00Z"/>
        </w:rPr>
      </w:pPr>
      <w:ins w:id="361" w:author="Microsoft Word" w:date="2024-09-02T13:56:00Z" w16du:dateUtc="2024-09-02T08:26:00Z">
        <w:r w:rsidRPr="001C0863">
          <w:rPr>
            <w:b/>
            <w:bCs/>
          </w:rPr>
          <w:t>Monitoring and Logging:</w:t>
        </w:r>
        <w:r w:rsidRPr="001C0863">
          <w:t xml:space="preserve"> Use tools like Prometheus, Grafana, or Datadog to monitor application performance and collect logs.</w:t>
        </w:r>
      </w:ins>
    </w:p>
    <w:p w14:paraId="1ACB7969" w14:textId="77777777" w:rsidR="001C0863" w:rsidRPr="001C0863" w:rsidRDefault="001C0863" w:rsidP="001C0863">
      <w:pPr>
        <w:rPr>
          <w:ins w:id="362" w:author="Microsoft Word" w:date="2024-09-02T13:56:00Z" w16du:dateUtc="2024-09-02T08:26:00Z"/>
        </w:rPr>
      </w:pPr>
      <w:ins w:id="363" w:author="Microsoft Word" w:date="2024-09-02T13:56:00Z" w16du:dateUtc="2024-09-02T08:26:00Z">
        <w:r w:rsidRPr="001C0863">
          <w:t xml:space="preserve"> </w:t>
        </w:r>
      </w:ins>
    </w:p>
    <w:p w14:paraId="0AFD6513" w14:textId="77777777" w:rsidR="001C0863" w:rsidRPr="001C0863" w:rsidRDefault="001C0863" w:rsidP="001C0863">
      <w:pPr>
        <w:rPr>
          <w:ins w:id="364" w:author="Microsoft Word" w:date="2024-09-02T13:56:00Z" w16du:dateUtc="2024-09-02T08:26:00Z"/>
        </w:rPr>
      </w:pPr>
      <w:ins w:id="365" w:author="Microsoft Word" w:date="2024-09-02T13:56:00Z" w16du:dateUtc="2024-09-02T08:26:00Z">
        <w:r w:rsidRPr="001C0863">
          <w:rPr>
            <w:b/>
            <w:bCs/>
          </w:rPr>
          <w:t>Integrate Tools:</w:t>
        </w:r>
      </w:ins>
    </w:p>
    <w:p w14:paraId="361B38A9" w14:textId="77777777" w:rsidR="001C0863" w:rsidRPr="001C0863" w:rsidRDefault="001C0863" w:rsidP="001C0863">
      <w:pPr>
        <w:numPr>
          <w:ilvl w:val="1"/>
          <w:numId w:val="35"/>
        </w:numPr>
        <w:rPr>
          <w:ins w:id="366" w:author="Microsoft Word" w:date="2024-09-02T13:56:00Z" w16du:dateUtc="2024-09-02T08:26:00Z"/>
          <w:rFonts w:hint="eastAsia"/>
        </w:rPr>
      </w:pPr>
      <w:ins w:id="367" w:author="Microsoft Word" w:date="2024-09-02T13:56:00Z" w16du:dateUtc="2024-09-02T08:26:00Z">
        <w:r w:rsidRPr="001C0863">
          <w:rPr>
            <w:b/>
            <w:bCs/>
          </w:rPr>
          <w:t>Connect CI/CD Tools with Version Control:</w:t>
        </w:r>
        <w:r w:rsidRPr="001C0863">
          <w:t xml:space="preserve"> Ensure that your CI/CD pipeline is connected to your version control system to automatically trigger builds and tests.</w:t>
        </w:r>
      </w:ins>
    </w:p>
    <w:p w14:paraId="4D596C0F" w14:textId="77777777" w:rsidR="001C0863" w:rsidRPr="001C0863" w:rsidRDefault="001C0863" w:rsidP="001C0863">
      <w:pPr>
        <w:numPr>
          <w:ilvl w:val="1"/>
          <w:numId w:val="35"/>
        </w:numPr>
        <w:rPr>
          <w:ins w:id="368" w:author="Microsoft Word" w:date="2024-09-02T13:56:00Z" w16du:dateUtc="2024-09-02T08:26:00Z"/>
        </w:rPr>
      </w:pPr>
      <w:ins w:id="369" w:author="Microsoft Word" w:date="2024-09-02T13:56:00Z" w16du:dateUtc="2024-09-02T08:26:00Z">
        <w:r w:rsidRPr="001C0863">
          <w:rPr>
            <w:b/>
            <w:bCs/>
          </w:rPr>
          <w:t>Automate Testing and Deployment:</w:t>
        </w:r>
        <w:r w:rsidRPr="001C0863">
          <w:t xml:space="preserve"> Set up automated tests in your CI/CD pipeline and automate the deployment process to staging and production environments.</w:t>
        </w:r>
      </w:ins>
    </w:p>
    <w:p w14:paraId="7A934BEB" w14:textId="77777777" w:rsidR="001C0863" w:rsidRPr="001C0863" w:rsidRDefault="001C0863" w:rsidP="001C0863">
      <w:pPr>
        <w:rPr>
          <w:ins w:id="370" w:author="Microsoft Word" w:date="2024-09-02T13:56:00Z" w16du:dateUtc="2024-09-02T08:26:00Z"/>
        </w:rPr>
      </w:pPr>
      <w:ins w:id="371" w:author="Microsoft Word" w:date="2024-09-02T13:56:00Z" w16du:dateUtc="2024-09-02T08:26:00Z">
        <w:r w:rsidRPr="001C0863">
          <w:rPr>
            <w:b/>
            <w:bCs/>
          </w:rPr>
          <w:t>Train Your Team:</w:t>
        </w:r>
      </w:ins>
    </w:p>
    <w:p w14:paraId="7FD479B8" w14:textId="77777777" w:rsidR="001C0863" w:rsidRPr="001C0863" w:rsidRDefault="001C0863" w:rsidP="001C0863">
      <w:pPr>
        <w:numPr>
          <w:ilvl w:val="1"/>
          <w:numId w:val="36"/>
        </w:numPr>
        <w:rPr>
          <w:ins w:id="372" w:author="Microsoft Word" w:date="2024-09-02T13:56:00Z" w16du:dateUtc="2024-09-02T08:26:00Z"/>
          <w:rFonts w:hint="eastAsia"/>
        </w:rPr>
      </w:pPr>
      <w:ins w:id="373" w:author="Microsoft Word" w:date="2024-09-02T13:56:00Z" w16du:dateUtc="2024-09-02T08:26:00Z">
        <w:r w:rsidRPr="001C0863">
          <w:rPr>
            <w:b/>
            <w:bCs/>
          </w:rPr>
          <w:t>Tool Training:</w:t>
        </w:r>
        <w:r w:rsidRPr="001C0863">
          <w:t xml:space="preserve"> Provide training for your team on how to use the new tools effectively. This can be done through workshops, online courses, or vendor-provided training sessions.</w:t>
        </w:r>
      </w:ins>
    </w:p>
    <w:p w14:paraId="154E71B8" w14:textId="77777777" w:rsidR="001C0863" w:rsidRPr="001C0863" w:rsidRDefault="001C0863" w:rsidP="001C0863">
      <w:pPr>
        <w:rPr>
          <w:ins w:id="374" w:author="Microsoft Word" w:date="2024-09-02T13:56:00Z" w16du:dateUtc="2024-09-02T08:26:00Z"/>
          <w:b/>
          <w:bCs/>
        </w:rPr>
      </w:pPr>
      <w:ins w:id="375" w:author="Microsoft Word" w:date="2024-09-02T13:56:00Z" w16du:dateUtc="2024-09-02T08:26:00Z">
        <w:r w:rsidRPr="001C0863">
          <w:rPr>
            <w:b/>
            <w:bCs/>
          </w:rPr>
          <w:t>3. CI/CD Pipeline Setup:</w:t>
        </w:r>
      </w:ins>
    </w:p>
    <w:p w14:paraId="7D6D6CA4" w14:textId="77777777" w:rsidR="001C0863" w:rsidRPr="001C0863" w:rsidRDefault="001C0863" w:rsidP="001C0863">
      <w:pPr>
        <w:rPr>
          <w:ins w:id="376" w:author="Microsoft Word" w:date="2024-09-02T13:56:00Z" w16du:dateUtc="2024-09-02T08:26:00Z"/>
          <w:rFonts w:hint="eastAsia"/>
        </w:rPr>
      </w:pPr>
      <w:ins w:id="377" w:author="Microsoft Word" w:date="2024-09-02T13:56:00Z" w16du:dateUtc="2024-09-02T08:26:00Z">
        <w:r w:rsidRPr="001C0863">
          <w:rPr>
            <w:b/>
            <w:bCs/>
          </w:rPr>
          <w:t>Define Your Pipeline Stages:</w:t>
        </w:r>
      </w:ins>
    </w:p>
    <w:p w14:paraId="69EDD6BF" w14:textId="77777777" w:rsidR="001C0863" w:rsidRPr="001C0863" w:rsidRDefault="001C0863" w:rsidP="001C0863">
      <w:pPr>
        <w:numPr>
          <w:ilvl w:val="1"/>
          <w:numId w:val="37"/>
        </w:numPr>
        <w:rPr>
          <w:ins w:id="378" w:author="Microsoft Word" w:date="2024-09-02T13:56:00Z" w16du:dateUtc="2024-09-02T08:26:00Z"/>
          <w:rFonts w:hint="eastAsia"/>
        </w:rPr>
      </w:pPr>
      <w:ins w:id="379" w:author="Microsoft Word" w:date="2024-09-02T13:56:00Z" w16du:dateUtc="2024-09-02T08:26:00Z">
        <w:r w:rsidRPr="001C0863">
          <w:rPr>
            <w:b/>
            <w:bCs/>
          </w:rPr>
          <w:t>Code Commit:</w:t>
        </w:r>
        <w:r w:rsidRPr="001C0863">
          <w:t xml:space="preserve"> Automate the process of building and testing code when developers make changes.</w:t>
        </w:r>
      </w:ins>
    </w:p>
    <w:p w14:paraId="6454514D" w14:textId="77777777" w:rsidR="001C0863" w:rsidRPr="001C0863" w:rsidRDefault="001C0863" w:rsidP="001C0863">
      <w:pPr>
        <w:numPr>
          <w:ilvl w:val="1"/>
          <w:numId w:val="37"/>
        </w:numPr>
        <w:rPr>
          <w:ins w:id="380" w:author="Microsoft Word" w:date="2024-09-02T13:56:00Z" w16du:dateUtc="2024-09-02T08:26:00Z"/>
        </w:rPr>
      </w:pPr>
      <w:ins w:id="381" w:author="Microsoft Word" w:date="2024-09-02T13:56:00Z" w16du:dateUtc="2024-09-02T08:26:00Z">
        <w:r w:rsidRPr="001C0863">
          <w:rPr>
            <w:b/>
            <w:bCs/>
          </w:rPr>
          <w:t>Build:</w:t>
        </w:r>
        <w:r w:rsidRPr="001C0863">
          <w:t xml:space="preserve"> Set up the pipeline to build the application automatically whenever code is committed.</w:t>
        </w:r>
      </w:ins>
    </w:p>
    <w:p w14:paraId="11BFD0BD" w14:textId="77777777" w:rsidR="001C0863" w:rsidRPr="001C0863" w:rsidRDefault="001C0863" w:rsidP="001C0863">
      <w:pPr>
        <w:numPr>
          <w:ilvl w:val="1"/>
          <w:numId w:val="37"/>
        </w:numPr>
        <w:rPr>
          <w:ins w:id="382" w:author="Microsoft Word" w:date="2024-09-02T13:56:00Z" w16du:dateUtc="2024-09-02T08:26:00Z"/>
        </w:rPr>
      </w:pPr>
      <w:ins w:id="383" w:author="Microsoft Word" w:date="2024-09-02T13:56:00Z" w16du:dateUtc="2024-09-02T08:26:00Z">
        <w:r w:rsidRPr="001C0863">
          <w:rPr>
            <w:b/>
            <w:bCs/>
          </w:rPr>
          <w:t>Test:</w:t>
        </w:r>
        <w:r w:rsidRPr="001C0863">
          <w:t xml:space="preserve"> Integrate automated testing to ensure code quality before moving to the next stage.</w:t>
        </w:r>
      </w:ins>
    </w:p>
    <w:p w14:paraId="06B7AD5E" w14:textId="77777777" w:rsidR="001C0863" w:rsidRPr="001C0863" w:rsidRDefault="001C0863" w:rsidP="001C0863">
      <w:pPr>
        <w:numPr>
          <w:ilvl w:val="1"/>
          <w:numId w:val="37"/>
        </w:numPr>
        <w:rPr>
          <w:ins w:id="384" w:author="Microsoft Word" w:date="2024-09-02T13:56:00Z" w16du:dateUtc="2024-09-02T08:26:00Z"/>
        </w:rPr>
      </w:pPr>
      <w:ins w:id="385" w:author="Microsoft Word" w:date="2024-09-02T13:56:00Z" w16du:dateUtc="2024-09-02T08:26:00Z">
        <w:r w:rsidRPr="001C0863">
          <w:rPr>
            <w:b/>
            <w:bCs/>
          </w:rPr>
          <w:t>Deploy:</w:t>
        </w:r>
        <w:r w:rsidRPr="001C0863">
          <w:t xml:space="preserve"> Automate the deployment process to staging and, eventually, to production environments</w:t>
        </w:r>
      </w:ins>
    </w:p>
    <w:p w14:paraId="4F82A64C" w14:textId="77777777" w:rsidR="001C0863" w:rsidRPr="001C0863" w:rsidRDefault="001C0863" w:rsidP="001C0863">
      <w:pPr>
        <w:rPr>
          <w:ins w:id="386" w:author="Microsoft Word" w:date="2024-09-02T13:56:00Z" w16du:dateUtc="2024-09-02T08:26:00Z"/>
        </w:rPr>
      </w:pPr>
      <w:ins w:id="387" w:author="Microsoft Word" w:date="2024-09-02T13:56:00Z" w16du:dateUtc="2024-09-02T08:26:00Z">
        <w:r w:rsidRPr="001C0863">
          <w:rPr>
            <w:b/>
            <w:bCs/>
          </w:rPr>
          <w:t>Set Up Continuous Integration (CI)</w:t>
        </w:r>
      </w:ins>
    </w:p>
    <w:p w14:paraId="62327F75" w14:textId="77777777" w:rsidR="001C0863" w:rsidRPr="001C0863" w:rsidRDefault="001C0863" w:rsidP="001C0863">
      <w:pPr>
        <w:numPr>
          <w:ilvl w:val="1"/>
          <w:numId w:val="38"/>
        </w:numPr>
        <w:rPr>
          <w:ins w:id="388" w:author="Microsoft Word" w:date="2024-09-02T13:56:00Z" w16du:dateUtc="2024-09-02T08:26:00Z"/>
          <w:rFonts w:hint="eastAsia"/>
        </w:rPr>
      </w:pPr>
      <w:ins w:id="389" w:author="Microsoft Word" w:date="2024-09-02T13:56:00Z" w16du:dateUtc="2024-09-02T08:26:00Z">
        <w:r w:rsidRPr="001C0863">
          <w:rPr>
            <w:b/>
            <w:bCs/>
          </w:rPr>
          <w:t>Configure CI Tool:</w:t>
        </w:r>
        <w:r w:rsidRPr="001C0863">
          <w:t xml:space="preserve"> Set up your CI tool to automatically build and test code whenever changes are pushed to the version control system.</w:t>
        </w:r>
      </w:ins>
    </w:p>
    <w:p w14:paraId="4650A124" w14:textId="77777777" w:rsidR="001C0863" w:rsidRPr="001C0863" w:rsidRDefault="001C0863" w:rsidP="001C0863">
      <w:pPr>
        <w:numPr>
          <w:ilvl w:val="1"/>
          <w:numId w:val="38"/>
        </w:numPr>
        <w:rPr>
          <w:ins w:id="390" w:author="Microsoft Word" w:date="2024-09-02T13:56:00Z" w16du:dateUtc="2024-09-02T08:26:00Z"/>
        </w:rPr>
      </w:pPr>
      <w:ins w:id="391" w:author="Microsoft Word" w:date="2024-09-02T13:56:00Z" w16du:dateUtc="2024-09-02T08:26:00Z">
        <w:r w:rsidRPr="001C0863">
          <w:rPr>
            <w:b/>
            <w:bCs/>
          </w:rPr>
          <w:t>Run Automated Tests:</w:t>
        </w:r>
        <w:r w:rsidRPr="001C0863">
          <w:t xml:space="preserve"> Ensure that tests are run automatically during each build to catch issues early.</w:t>
        </w:r>
      </w:ins>
    </w:p>
    <w:p w14:paraId="1E42C2AA" w14:textId="77777777" w:rsidR="001C0863" w:rsidRPr="001C0863" w:rsidRDefault="001C0863" w:rsidP="001C0863">
      <w:pPr>
        <w:rPr>
          <w:ins w:id="392" w:author="Microsoft Word" w:date="2024-09-02T13:56:00Z" w16du:dateUtc="2024-09-02T08:26:00Z"/>
        </w:rPr>
      </w:pPr>
      <w:ins w:id="393" w:author="Microsoft Word" w:date="2024-09-02T13:56:00Z" w16du:dateUtc="2024-09-02T08:26:00Z">
        <w:r w:rsidRPr="001C0863">
          <w:rPr>
            <w:b/>
            <w:bCs/>
          </w:rPr>
          <w:t>Set Up Continuous Delivery/Deployment (CD):</w:t>
        </w:r>
      </w:ins>
    </w:p>
    <w:p w14:paraId="0232AC68" w14:textId="77777777" w:rsidR="001C0863" w:rsidRPr="001C0863" w:rsidRDefault="001C0863" w:rsidP="001C0863">
      <w:pPr>
        <w:numPr>
          <w:ilvl w:val="1"/>
          <w:numId w:val="39"/>
        </w:numPr>
        <w:rPr>
          <w:ins w:id="394" w:author="Microsoft Word" w:date="2024-09-02T13:56:00Z" w16du:dateUtc="2024-09-02T08:26:00Z"/>
          <w:rFonts w:hint="eastAsia"/>
        </w:rPr>
      </w:pPr>
      <w:ins w:id="395" w:author="Microsoft Word" w:date="2024-09-02T13:56:00Z" w16du:dateUtc="2024-09-02T08:26:00Z">
        <w:r w:rsidRPr="001C0863">
          <w:rPr>
            <w:b/>
            <w:bCs/>
          </w:rPr>
          <w:t>Automate Staging Deployments:</w:t>
        </w:r>
        <w:r w:rsidRPr="001C0863">
          <w:t xml:space="preserve"> Set up automated deployments to a staging environment where further testing can be conducted.</w:t>
        </w:r>
      </w:ins>
    </w:p>
    <w:p w14:paraId="6D0CD18B" w14:textId="77777777" w:rsidR="001C0863" w:rsidRPr="001C0863" w:rsidRDefault="001C0863" w:rsidP="001C0863">
      <w:pPr>
        <w:numPr>
          <w:ilvl w:val="1"/>
          <w:numId w:val="39"/>
        </w:numPr>
        <w:rPr>
          <w:ins w:id="396" w:author="Microsoft Word" w:date="2024-09-02T13:56:00Z" w16du:dateUtc="2024-09-02T08:26:00Z"/>
        </w:rPr>
      </w:pPr>
      <w:ins w:id="397" w:author="Microsoft Word" w:date="2024-09-02T13:56:00Z" w16du:dateUtc="2024-09-02T08:26:00Z">
        <w:r w:rsidRPr="001C0863">
          <w:rPr>
            <w:b/>
            <w:bCs/>
          </w:rPr>
          <w:t>Automate Production Deployments:</w:t>
        </w:r>
        <w:r w:rsidRPr="001C0863">
          <w:t xml:space="preserve"> Configure your pipeline to automatically deploy to production after passing all tests and approvals.</w:t>
        </w:r>
      </w:ins>
    </w:p>
    <w:p w14:paraId="1FCFB172" w14:textId="77777777" w:rsidR="001C0863" w:rsidRPr="001C0863" w:rsidRDefault="001C0863" w:rsidP="001C0863">
      <w:pPr>
        <w:rPr>
          <w:ins w:id="398" w:author="Microsoft Word" w:date="2024-09-02T13:56:00Z" w16du:dateUtc="2024-09-02T08:26:00Z"/>
        </w:rPr>
      </w:pPr>
      <w:ins w:id="399" w:author="Microsoft Word" w:date="2024-09-02T13:56:00Z" w16du:dateUtc="2024-09-02T08:26:00Z">
        <w:r w:rsidRPr="001C0863">
          <w:rPr>
            <w:b/>
            <w:bCs/>
          </w:rPr>
          <w:t>Monitor and Improve:</w:t>
        </w:r>
      </w:ins>
    </w:p>
    <w:p w14:paraId="7DD714D6" w14:textId="77777777" w:rsidR="001C0863" w:rsidRPr="001C0863" w:rsidRDefault="001C0863" w:rsidP="001C0863">
      <w:pPr>
        <w:numPr>
          <w:ilvl w:val="1"/>
          <w:numId w:val="40"/>
        </w:numPr>
        <w:rPr>
          <w:ins w:id="400" w:author="Microsoft Word" w:date="2024-09-02T13:56:00Z" w16du:dateUtc="2024-09-02T08:26:00Z"/>
          <w:rFonts w:hint="eastAsia"/>
        </w:rPr>
      </w:pPr>
      <w:ins w:id="401" w:author="Microsoft Word" w:date="2024-09-02T13:56:00Z" w16du:dateUtc="2024-09-02T08:26:00Z">
        <w:r w:rsidRPr="001C0863">
          <w:rPr>
            <w:b/>
            <w:bCs/>
          </w:rPr>
          <w:t>Track Metrics:</w:t>
        </w:r>
        <w:r w:rsidRPr="001C0863">
          <w:t xml:space="preserve"> Monitor pipeline metrics like build time, test results, and deployment frequency to identify areas for improvement.</w:t>
        </w:r>
      </w:ins>
    </w:p>
    <w:p w14:paraId="3F475F50" w14:textId="77777777" w:rsidR="001C0863" w:rsidRPr="001C0863" w:rsidRDefault="001C0863" w:rsidP="001C0863">
      <w:pPr>
        <w:numPr>
          <w:ilvl w:val="1"/>
          <w:numId w:val="40"/>
        </w:numPr>
        <w:rPr>
          <w:ins w:id="402" w:author="Microsoft Word" w:date="2024-09-02T13:56:00Z" w16du:dateUtc="2024-09-02T08:26:00Z"/>
        </w:rPr>
      </w:pPr>
      <w:ins w:id="403" w:author="Microsoft Word" w:date="2024-09-02T13:56:00Z" w16du:dateUtc="2024-09-02T08:26:00Z">
        <w:r w:rsidRPr="001C0863">
          <w:rPr>
            <w:b/>
            <w:bCs/>
          </w:rPr>
          <w:t>Gather Feedback:</w:t>
        </w:r>
        <w:r w:rsidRPr="001C0863">
          <w:t xml:space="preserve"> Collect feedback from your team and users to continuously refine and improve the pipeline.</w:t>
        </w:r>
      </w:ins>
    </w:p>
    <w:p w14:paraId="3020466C" w14:textId="77777777" w:rsidR="001C0863" w:rsidRPr="001C0863" w:rsidRDefault="001C0863" w:rsidP="001C0863">
      <w:pPr>
        <w:numPr>
          <w:ilvl w:val="0"/>
          <w:numId w:val="30"/>
        </w:numPr>
        <w:rPr>
          <w:ins w:id="404" w:author="Microsoft Word" w:date="2024-09-02T13:56:00Z" w16du:dateUtc="2024-09-02T08:26:00Z"/>
        </w:rPr>
      </w:pPr>
      <w:ins w:id="405" w:author="Microsoft Word" w:date="2024-09-02T13:56:00Z" w16du:dateUtc="2024-09-02T08:26:00Z">
        <w:r w:rsidRPr="001C0863">
          <w:t>List the key components of DevOps (e.g., Continuous Integration, Continuous Deployment, Infrastructure as Code).</w:t>
        </w:r>
      </w:ins>
    </w:p>
    <w:p w14:paraId="613A6636" w14:textId="77777777" w:rsidR="001C0863" w:rsidRPr="001C0863" w:rsidRDefault="001C0863" w:rsidP="001C0863">
      <w:pPr>
        <w:rPr>
          <w:ins w:id="406" w:author="Microsoft Word" w:date="2024-09-02T13:56:00Z" w16du:dateUtc="2024-09-02T08:26:00Z"/>
          <w:b/>
          <w:bCs/>
        </w:rPr>
      </w:pPr>
      <w:ins w:id="407" w:author="Microsoft Word" w:date="2024-09-02T13:56:00Z" w16du:dateUtc="2024-09-02T08:26:00Z">
        <w:r w:rsidRPr="001C0863">
          <w:rPr>
            <w:b/>
            <w:bCs/>
          </w:rPr>
          <w:t>1. Continuous Integration (CI):</w:t>
        </w:r>
      </w:ins>
    </w:p>
    <w:p w14:paraId="187022AD" w14:textId="77777777" w:rsidR="001C0863" w:rsidRPr="001C0863" w:rsidRDefault="001C0863" w:rsidP="001C0863">
      <w:pPr>
        <w:numPr>
          <w:ilvl w:val="0"/>
          <w:numId w:val="41"/>
        </w:numPr>
        <w:rPr>
          <w:ins w:id="408" w:author="Microsoft Word" w:date="2024-09-02T13:56:00Z" w16du:dateUtc="2024-09-02T08:26:00Z"/>
          <w:rFonts w:hint="eastAsia"/>
        </w:rPr>
      </w:pPr>
      <w:ins w:id="409" w:author="Microsoft Word" w:date="2024-09-02T13:56:00Z" w16du:dateUtc="2024-09-02T08:26:00Z">
        <w:r w:rsidRPr="001C0863">
          <w:rPr>
            <w:b/>
            <w:bCs/>
          </w:rPr>
          <w:t>What It Is:</w:t>
        </w:r>
        <w:r w:rsidRPr="001C0863">
          <w:t xml:space="preserve"> A practice where code changes are automatically built and tested every time a developer makes a change.</w:t>
        </w:r>
      </w:ins>
    </w:p>
    <w:p w14:paraId="20EF0065" w14:textId="77777777" w:rsidR="001C0863" w:rsidRPr="001C0863" w:rsidRDefault="001C0863" w:rsidP="001C0863">
      <w:pPr>
        <w:numPr>
          <w:ilvl w:val="0"/>
          <w:numId w:val="41"/>
        </w:numPr>
        <w:rPr>
          <w:ins w:id="410" w:author="Microsoft Word" w:date="2024-09-02T13:56:00Z" w16du:dateUtc="2024-09-02T08:26:00Z"/>
        </w:rPr>
      </w:pPr>
      <w:ins w:id="411" w:author="Microsoft Word" w:date="2024-09-02T13:56:00Z" w16du:dateUtc="2024-09-02T08:26:00Z">
        <w:r w:rsidRPr="001C0863">
          <w:rPr>
            <w:b/>
            <w:bCs/>
          </w:rPr>
          <w:t>Why It Matters:</w:t>
        </w:r>
        <w:r w:rsidRPr="001C0863">
          <w:t xml:space="preserve"> Helps catch and fix bugs early, ensuring that code is always in a workable state.</w:t>
        </w:r>
      </w:ins>
    </w:p>
    <w:p w14:paraId="0BEEE95A" w14:textId="77777777" w:rsidR="001C0863" w:rsidRPr="001C0863" w:rsidRDefault="001C0863" w:rsidP="001C0863">
      <w:pPr>
        <w:rPr>
          <w:ins w:id="412" w:author="Microsoft Word" w:date="2024-09-02T13:56:00Z" w16du:dateUtc="2024-09-02T08:26:00Z"/>
          <w:b/>
          <w:bCs/>
        </w:rPr>
      </w:pPr>
      <w:ins w:id="413" w:author="Microsoft Word" w:date="2024-09-02T13:56:00Z" w16du:dateUtc="2024-09-02T08:26:00Z">
        <w:r w:rsidRPr="001C0863">
          <w:rPr>
            <w:b/>
            <w:bCs/>
          </w:rPr>
          <w:t>2. Continuous Deployment (CD):</w:t>
        </w:r>
      </w:ins>
    </w:p>
    <w:p w14:paraId="677AE02F" w14:textId="77777777" w:rsidR="001C0863" w:rsidRPr="001C0863" w:rsidRDefault="001C0863" w:rsidP="001C0863">
      <w:pPr>
        <w:numPr>
          <w:ilvl w:val="0"/>
          <w:numId w:val="42"/>
        </w:numPr>
        <w:rPr>
          <w:ins w:id="414" w:author="Microsoft Word" w:date="2024-09-02T13:56:00Z" w16du:dateUtc="2024-09-02T08:26:00Z"/>
          <w:rFonts w:hint="eastAsia"/>
        </w:rPr>
      </w:pPr>
      <w:ins w:id="415" w:author="Microsoft Word" w:date="2024-09-02T13:56:00Z" w16du:dateUtc="2024-09-02T08:26:00Z">
        <w:r w:rsidRPr="001C0863">
          <w:rPr>
            <w:b/>
            <w:bCs/>
          </w:rPr>
          <w:t>What It Is:</w:t>
        </w:r>
        <w:r w:rsidRPr="001C0863">
          <w:t xml:space="preserve"> Automates the process of deploying code changes to production after they have passed testing.</w:t>
        </w:r>
      </w:ins>
    </w:p>
    <w:p w14:paraId="6FF757A5" w14:textId="77777777" w:rsidR="001C0863" w:rsidRPr="001C0863" w:rsidRDefault="001C0863" w:rsidP="001C0863">
      <w:pPr>
        <w:numPr>
          <w:ilvl w:val="0"/>
          <w:numId w:val="42"/>
        </w:numPr>
        <w:rPr>
          <w:ins w:id="416" w:author="Microsoft Word" w:date="2024-09-02T13:56:00Z" w16du:dateUtc="2024-09-02T08:26:00Z"/>
        </w:rPr>
      </w:pPr>
      <w:ins w:id="417" w:author="Microsoft Word" w:date="2024-09-02T13:56:00Z" w16du:dateUtc="2024-09-02T08:26:00Z">
        <w:r w:rsidRPr="001C0863">
          <w:rPr>
            <w:b/>
            <w:bCs/>
          </w:rPr>
          <w:t>Why It Matters:</w:t>
        </w:r>
        <w:r w:rsidRPr="001C0863">
          <w:t xml:space="preserve"> Allows for quick and reliable releases of new features or fixes, making sure that users get updates faster.</w:t>
        </w:r>
      </w:ins>
    </w:p>
    <w:p w14:paraId="7EEA3658" w14:textId="77777777" w:rsidR="001C0863" w:rsidRPr="001C0863" w:rsidRDefault="001C0863" w:rsidP="001C0863">
      <w:pPr>
        <w:rPr>
          <w:ins w:id="418" w:author="Microsoft Word" w:date="2024-09-02T13:56:00Z" w16du:dateUtc="2024-09-02T08:26:00Z"/>
          <w:b/>
          <w:bCs/>
        </w:rPr>
      </w:pPr>
      <w:ins w:id="419" w:author="Microsoft Word" w:date="2024-09-02T13:56:00Z" w16du:dateUtc="2024-09-02T08:26:00Z">
        <w:r w:rsidRPr="001C0863">
          <w:rPr>
            <w:b/>
            <w:bCs/>
          </w:rPr>
          <w:t>3. Infrastructure as Code (IaC):</w:t>
        </w:r>
      </w:ins>
    </w:p>
    <w:p w14:paraId="7A33D343" w14:textId="77777777" w:rsidR="001C0863" w:rsidRPr="001C0863" w:rsidRDefault="001C0863" w:rsidP="001C0863">
      <w:pPr>
        <w:numPr>
          <w:ilvl w:val="0"/>
          <w:numId w:val="43"/>
        </w:numPr>
        <w:rPr>
          <w:ins w:id="420" w:author="Microsoft Word" w:date="2024-09-02T13:56:00Z" w16du:dateUtc="2024-09-02T08:26:00Z"/>
          <w:rFonts w:hint="eastAsia"/>
        </w:rPr>
      </w:pPr>
      <w:ins w:id="421" w:author="Microsoft Word" w:date="2024-09-02T13:56:00Z" w16du:dateUtc="2024-09-02T08:26:00Z">
        <w:r w:rsidRPr="001C0863">
          <w:rPr>
            <w:b/>
            <w:bCs/>
          </w:rPr>
          <w:t>What It Is:</w:t>
        </w:r>
        <w:r w:rsidRPr="001C0863">
          <w:t xml:space="preserve"> Managing and provisioning servers and other infrastructure through code rather than manual processes.</w:t>
        </w:r>
      </w:ins>
    </w:p>
    <w:p w14:paraId="313CB6F0" w14:textId="77777777" w:rsidR="001C0863" w:rsidRPr="001C0863" w:rsidRDefault="001C0863" w:rsidP="001C0863">
      <w:pPr>
        <w:numPr>
          <w:ilvl w:val="0"/>
          <w:numId w:val="43"/>
        </w:numPr>
        <w:rPr>
          <w:ins w:id="422" w:author="Microsoft Word" w:date="2024-09-02T13:56:00Z" w16du:dateUtc="2024-09-02T08:26:00Z"/>
        </w:rPr>
      </w:pPr>
      <w:ins w:id="423" w:author="Microsoft Word" w:date="2024-09-02T13:56:00Z" w16du:dateUtc="2024-09-02T08:26:00Z">
        <w:r w:rsidRPr="001C0863">
          <w:rPr>
            <w:b/>
            <w:bCs/>
          </w:rPr>
          <w:t>Why It Matters:</w:t>
        </w:r>
        <w:r w:rsidRPr="001C0863">
          <w:t xml:space="preserve"> Ensures that infrastructure is consistent and can be easily replicated or modified, reducing errors and manual work.</w:t>
        </w:r>
      </w:ins>
    </w:p>
    <w:p w14:paraId="0142E9F0" w14:textId="77777777" w:rsidR="001C0863" w:rsidRPr="001C0863" w:rsidRDefault="001C0863" w:rsidP="001C0863">
      <w:pPr>
        <w:rPr>
          <w:ins w:id="424" w:author="Microsoft Word" w:date="2024-09-02T13:56:00Z" w16du:dateUtc="2024-09-02T08:26:00Z"/>
          <w:b/>
          <w:bCs/>
        </w:rPr>
      </w:pPr>
      <w:ins w:id="425" w:author="Microsoft Word" w:date="2024-09-02T13:56:00Z" w16du:dateUtc="2024-09-02T08:26:00Z">
        <w:r w:rsidRPr="001C0863">
          <w:rPr>
            <w:b/>
            <w:bCs/>
          </w:rPr>
          <w:t>4. Automated Testing:</w:t>
        </w:r>
      </w:ins>
    </w:p>
    <w:p w14:paraId="7F153A01" w14:textId="77777777" w:rsidR="001C0863" w:rsidRPr="001C0863" w:rsidRDefault="001C0863" w:rsidP="001C0863">
      <w:pPr>
        <w:numPr>
          <w:ilvl w:val="0"/>
          <w:numId w:val="44"/>
        </w:numPr>
        <w:rPr>
          <w:ins w:id="426" w:author="Microsoft Word" w:date="2024-09-02T13:56:00Z" w16du:dateUtc="2024-09-02T08:26:00Z"/>
          <w:rFonts w:hint="eastAsia"/>
        </w:rPr>
      </w:pPr>
      <w:ins w:id="427" w:author="Microsoft Word" w:date="2024-09-02T13:56:00Z" w16du:dateUtc="2024-09-02T08:26:00Z">
        <w:r w:rsidRPr="001C0863">
          <w:rPr>
            <w:b/>
            <w:bCs/>
          </w:rPr>
          <w:t>What It Is:</w:t>
        </w:r>
        <w:r w:rsidRPr="001C0863">
          <w:t xml:space="preserve"> Using scripts to automatically run tests on your code to check for issues.</w:t>
        </w:r>
      </w:ins>
    </w:p>
    <w:p w14:paraId="6C5F43CE" w14:textId="77777777" w:rsidR="001C0863" w:rsidRPr="001C0863" w:rsidRDefault="001C0863" w:rsidP="001C0863">
      <w:pPr>
        <w:numPr>
          <w:ilvl w:val="0"/>
          <w:numId w:val="44"/>
        </w:numPr>
        <w:rPr>
          <w:ins w:id="428" w:author="Microsoft Word" w:date="2024-09-02T13:56:00Z" w16du:dateUtc="2024-09-02T08:26:00Z"/>
        </w:rPr>
      </w:pPr>
      <w:ins w:id="429" w:author="Microsoft Word" w:date="2024-09-02T13:56:00Z" w16du:dateUtc="2024-09-02T08:26:00Z">
        <w:r w:rsidRPr="001C0863">
          <w:rPr>
            <w:b/>
            <w:bCs/>
          </w:rPr>
          <w:t>Why It Matters:</w:t>
        </w:r>
        <w:r w:rsidRPr="001C0863">
          <w:t xml:space="preserve"> Ensures code quality and reliability by catching bugs before they reach production.</w:t>
        </w:r>
      </w:ins>
    </w:p>
    <w:p w14:paraId="1DB91C91" w14:textId="77777777" w:rsidR="001C0863" w:rsidRPr="001C0863" w:rsidRDefault="001C0863" w:rsidP="001C0863">
      <w:pPr>
        <w:rPr>
          <w:ins w:id="430" w:author="Microsoft Word" w:date="2024-09-02T13:56:00Z" w16du:dateUtc="2024-09-02T08:26:00Z"/>
          <w:b/>
          <w:bCs/>
        </w:rPr>
      </w:pPr>
      <w:ins w:id="431" w:author="Microsoft Word" w:date="2024-09-02T13:56:00Z" w16du:dateUtc="2024-09-02T08:26:00Z">
        <w:r w:rsidRPr="001C0863">
          <w:rPr>
            <w:b/>
            <w:bCs/>
          </w:rPr>
          <w:t>5. Continuous Monitoring:</w:t>
        </w:r>
      </w:ins>
    </w:p>
    <w:p w14:paraId="61899B59" w14:textId="77777777" w:rsidR="001C0863" w:rsidRPr="001C0863" w:rsidRDefault="001C0863" w:rsidP="001C0863">
      <w:pPr>
        <w:numPr>
          <w:ilvl w:val="0"/>
          <w:numId w:val="45"/>
        </w:numPr>
        <w:rPr>
          <w:ins w:id="432" w:author="Microsoft Word" w:date="2024-09-02T13:56:00Z" w16du:dateUtc="2024-09-02T08:26:00Z"/>
          <w:rFonts w:hint="eastAsia"/>
        </w:rPr>
      </w:pPr>
      <w:ins w:id="433" w:author="Microsoft Word" w:date="2024-09-02T13:56:00Z" w16du:dateUtc="2024-09-02T08:26:00Z">
        <w:r w:rsidRPr="001C0863">
          <w:rPr>
            <w:b/>
            <w:bCs/>
          </w:rPr>
          <w:t>What It Is:</w:t>
        </w:r>
        <w:r w:rsidRPr="001C0863">
          <w:t xml:space="preserve"> Continuously tracking the performance and health of applications and infrastructure.</w:t>
        </w:r>
      </w:ins>
    </w:p>
    <w:p w14:paraId="771999C4" w14:textId="77777777" w:rsidR="001C0863" w:rsidRPr="001C0863" w:rsidRDefault="001C0863" w:rsidP="001C0863">
      <w:pPr>
        <w:numPr>
          <w:ilvl w:val="0"/>
          <w:numId w:val="45"/>
        </w:numPr>
        <w:rPr>
          <w:ins w:id="434" w:author="Microsoft Word" w:date="2024-09-02T13:56:00Z" w16du:dateUtc="2024-09-02T08:26:00Z"/>
        </w:rPr>
      </w:pPr>
      <w:ins w:id="435" w:author="Microsoft Word" w:date="2024-09-02T13:56:00Z" w16du:dateUtc="2024-09-02T08:26:00Z">
        <w:r w:rsidRPr="001C0863">
          <w:rPr>
            <w:b/>
            <w:bCs/>
          </w:rPr>
          <w:t>Why It Matters:</w:t>
        </w:r>
        <w:r w:rsidRPr="001C0863">
          <w:t xml:space="preserve"> Helps identify and resolve issues quickly, ensuring that systems are running </w:t>
        </w:r>
      </w:ins>
    </w:p>
    <w:p w14:paraId="2C2CFEBF" w14:textId="77777777" w:rsidR="001C0863" w:rsidRPr="001C0863" w:rsidRDefault="001C0863" w:rsidP="001C0863">
      <w:pPr>
        <w:numPr>
          <w:ilvl w:val="0"/>
          <w:numId w:val="30"/>
        </w:numPr>
        <w:rPr>
          <w:ins w:id="436" w:author="Microsoft Word" w:date="2024-09-02T13:56:00Z" w16du:dateUtc="2024-09-02T08:26:00Z"/>
        </w:rPr>
      </w:pPr>
      <w:ins w:id="437" w:author="Microsoft Word" w:date="2024-09-02T13:56:00Z" w16du:dateUtc="2024-09-02T08:26:00Z">
        <w:r w:rsidRPr="001C0863">
          <w:t>Describe how DevOps bridges the gap between software development and operations.</w:t>
        </w:r>
      </w:ins>
    </w:p>
    <w:p w14:paraId="5535B9AE" w14:textId="77777777" w:rsidR="001C0863" w:rsidRPr="001C0863" w:rsidRDefault="001C0863" w:rsidP="001C0863">
      <w:pPr>
        <w:rPr>
          <w:ins w:id="438" w:author="Microsoft Word" w:date="2024-09-02T13:56:00Z" w16du:dateUtc="2024-09-02T08:26:00Z"/>
        </w:rPr>
      </w:pPr>
      <w:ins w:id="439" w:author="Microsoft Word" w:date="2024-09-02T13:56:00Z" w16du:dateUtc="2024-09-02T08:26:00Z">
        <w:r w:rsidRPr="001C0863">
          <w:t xml:space="preserve"> </w:t>
        </w:r>
      </w:ins>
    </w:p>
    <w:p w14:paraId="09212F51" w14:textId="77777777" w:rsidR="001C0863" w:rsidRPr="001C0863" w:rsidRDefault="001C0863" w:rsidP="001C0863">
      <w:pPr>
        <w:rPr>
          <w:ins w:id="440" w:author="Microsoft Word" w:date="2024-09-02T13:56:00Z" w16du:dateUtc="2024-09-02T08:26:00Z"/>
        </w:rPr>
      </w:pPr>
      <w:ins w:id="441" w:author="Microsoft Word" w:date="2024-09-02T13:56:00Z" w16du:dateUtc="2024-09-02T08:26:00Z">
        <w:r w:rsidRPr="001C0863">
          <w:rPr>
            <w:rFonts w:hint="eastAsia"/>
          </w:rPr>
          <w:t>DevOps bridges the gap between software development and operations by fostering collaboration, automation, and shared responsibilities. Here's how it does this:</w:t>
        </w:r>
      </w:ins>
    </w:p>
    <w:p w14:paraId="5920E781" w14:textId="77777777" w:rsidR="001C0863" w:rsidRPr="001C0863" w:rsidRDefault="001C0863" w:rsidP="001C0863">
      <w:pPr>
        <w:rPr>
          <w:ins w:id="442" w:author="Microsoft Word" w:date="2024-09-02T13:56:00Z" w16du:dateUtc="2024-09-02T08:26:00Z"/>
          <w:rFonts w:hint="eastAsia"/>
          <w:b/>
          <w:bCs/>
        </w:rPr>
      </w:pPr>
      <w:ins w:id="443" w:author="Microsoft Word" w:date="2024-09-02T13:56:00Z" w16du:dateUtc="2024-09-02T08:26:00Z">
        <w:r w:rsidRPr="001C0863">
          <w:rPr>
            <w:b/>
            <w:bCs/>
          </w:rPr>
          <w:t>1. Promotes Collaboration:</w:t>
        </w:r>
      </w:ins>
    </w:p>
    <w:p w14:paraId="5E5E18BA" w14:textId="77777777" w:rsidR="001C0863" w:rsidRPr="001C0863" w:rsidRDefault="001C0863" w:rsidP="001C0863">
      <w:pPr>
        <w:numPr>
          <w:ilvl w:val="0"/>
          <w:numId w:val="46"/>
        </w:numPr>
        <w:rPr>
          <w:ins w:id="444" w:author="Microsoft Word" w:date="2024-09-02T13:56:00Z" w16du:dateUtc="2024-09-02T08:26:00Z"/>
          <w:rFonts w:hint="eastAsia"/>
        </w:rPr>
      </w:pPr>
      <w:ins w:id="445" w:author="Microsoft Word" w:date="2024-09-02T13:56:00Z" w16du:dateUtc="2024-09-02T08:26:00Z">
        <w:r w:rsidRPr="001C0863">
          <w:rPr>
            <w:b/>
            <w:bCs/>
          </w:rPr>
          <w:t>Integrated Teams:</w:t>
        </w:r>
        <w:r w:rsidRPr="001C0863">
          <w:t xml:space="preserve"> DevOps encourages developers and operations teams to work together from the start. This means both teams are involved in planning, development, deployment, and maintenance.</w:t>
        </w:r>
      </w:ins>
    </w:p>
    <w:p w14:paraId="5AE781BE" w14:textId="77777777" w:rsidR="001C0863" w:rsidRPr="001C0863" w:rsidRDefault="001C0863" w:rsidP="001C0863">
      <w:pPr>
        <w:numPr>
          <w:ilvl w:val="0"/>
          <w:numId w:val="46"/>
        </w:numPr>
        <w:rPr>
          <w:ins w:id="446" w:author="Microsoft Word" w:date="2024-09-02T13:56:00Z" w16du:dateUtc="2024-09-02T08:26:00Z"/>
        </w:rPr>
      </w:pPr>
      <w:ins w:id="447" w:author="Microsoft Word" w:date="2024-09-02T13:56:00Z" w16du:dateUtc="2024-09-02T08:26:00Z">
        <w:r w:rsidRPr="001C0863">
          <w:rPr>
            <w:b/>
            <w:bCs/>
          </w:rPr>
          <w:t>Shared Goals:</w:t>
        </w:r>
        <w:r w:rsidRPr="001C0863">
          <w:t xml:space="preserve"> Both teams work towards common objectives, such as improving application performance and ensuring reliable deployments, which aligns their efforts.</w:t>
        </w:r>
      </w:ins>
    </w:p>
    <w:p w14:paraId="7E693E9F" w14:textId="77777777" w:rsidR="001C0863" w:rsidRPr="001C0863" w:rsidRDefault="001C0863" w:rsidP="001C0863">
      <w:pPr>
        <w:rPr>
          <w:ins w:id="448" w:author="Microsoft Word" w:date="2024-09-02T13:56:00Z" w16du:dateUtc="2024-09-02T08:26:00Z"/>
          <w:b/>
          <w:bCs/>
        </w:rPr>
      </w:pPr>
      <w:ins w:id="449" w:author="Microsoft Word" w:date="2024-09-02T13:56:00Z" w16du:dateUtc="2024-09-02T08:26:00Z">
        <w:r w:rsidRPr="001C0863">
          <w:rPr>
            <w:b/>
            <w:bCs/>
          </w:rPr>
          <w:t>2. Automates Processes:</w:t>
        </w:r>
      </w:ins>
    </w:p>
    <w:p w14:paraId="2694497B" w14:textId="77777777" w:rsidR="001C0863" w:rsidRPr="001C0863" w:rsidRDefault="001C0863" w:rsidP="001C0863">
      <w:pPr>
        <w:numPr>
          <w:ilvl w:val="0"/>
          <w:numId w:val="47"/>
        </w:numPr>
        <w:rPr>
          <w:ins w:id="450" w:author="Microsoft Word" w:date="2024-09-02T13:56:00Z" w16du:dateUtc="2024-09-02T08:26:00Z"/>
          <w:rFonts w:hint="eastAsia"/>
        </w:rPr>
      </w:pPr>
      <w:ins w:id="451" w:author="Microsoft Word" w:date="2024-09-02T13:56:00Z" w16du:dateUtc="2024-09-02T08:26:00Z">
        <w:r w:rsidRPr="001C0863">
          <w:rPr>
            <w:b/>
            <w:bCs/>
          </w:rPr>
          <w:t>Continuous Integration and Delivery (CI/CD):</w:t>
        </w:r>
        <w:r w:rsidRPr="001C0863">
          <w:t xml:space="preserve"> Automates the build, test, and deployment processes. This reduces manual work and speeds up the release of new features and fixes.</w:t>
        </w:r>
      </w:ins>
    </w:p>
    <w:p w14:paraId="21D3C6EE" w14:textId="77777777" w:rsidR="001C0863" w:rsidRPr="001C0863" w:rsidRDefault="001C0863" w:rsidP="001C0863">
      <w:pPr>
        <w:numPr>
          <w:ilvl w:val="0"/>
          <w:numId w:val="47"/>
        </w:numPr>
        <w:rPr>
          <w:ins w:id="452" w:author="Microsoft Word" w:date="2024-09-02T13:56:00Z" w16du:dateUtc="2024-09-02T08:26:00Z"/>
        </w:rPr>
      </w:pPr>
      <w:ins w:id="453" w:author="Microsoft Word" w:date="2024-09-02T13:56:00Z" w16du:dateUtc="2024-09-02T08:26:00Z">
        <w:r w:rsidRPr="001C0863">
          <w:rPr>
            <w:b/>
            <w:bCs/>
          </w:rPr>
          <w:t>Infrastructure as Code (IaC):</w:t>
        </w:r>
        <w:r w:rsidRPr="001C0863">
          <w:t xml:space="preserve"> Automates the provisioning and management of infrastructure, ensuring consistency across development, testing, and production environments.</w:t>
        </w:r>
      </w:ins>
    </w:p>
    <w:p w14:paraId="54836ABB" w14:textId="77777777" w:rsidR="001C0863" w:rsidRPr="001C0863" w:rsidRDefault="001C0863" w:rsidP="001C0863">
      <w:pPr>
        <w:rPr>
          <w:ins w:id="454" w:author="Microsoft Word" w:date="2024-09-02T13:56:00Z" w16du:dateUtc="2024-09-02T08:26:00Z"/>
          <w:b/>
          <w:bCs/>
        </w:rPr>
      </w:pPr>
      <w:ins w:id="455" w:author="Microsoft Word" w:date="2024-09-02T13:56:00Z" w16du:dateUtc="2024-09-02T08:26:00Z">
        <w:r w:rsidRPr="001C0863">
          <w:rPr>
            <w:b/>
            <w:bCs/>
          </w:rPr>
          <w:t>3. Implements Shared Responsibility:</w:t>
        </w:r>
      </w:ins>
    </w:p>
    <w:p w14:paraId="50A272B5" w14:textId="77777777" w:rsidR="001C0863" w:rsidRPr="001C0863" w:rsidRDefault="001C0863" w:rsidP="001C0863">
      <w:pPr>
        <w:numPr>
          <w:ilvl w:val="0"/>
          <w:numId w:val="48"/>
        </w:numPr>
        <w:rPr>
          <w:ins w:id="456" w:author="Microsoft Word" w:date="2024-09-02T13:56:00Z" w16du:dateUtc="2024-09-02T08:26:00Z"/>
          <w:rFonts w:hint="eastAsia"/>
        </w:rPr>
      </w:pPr>
      <w:ins w:id="457" w:author="Microsoft Word" w:date="2024-09-02T13:56:00Z" w16du:dateUtc="2024-09-02T08:26:00Z">
        <w:r w:rsidRPr="001C0863">
          <w:rPr>
            <w:b/>
            <w:bCs/>
          </w:rPr>
          <w:t>End-to-End Ownership:</w:t>
        </w:r>
        <w:r w:rsidRPr="001C0863">
          <w:t xml:space="preserve"> In DevOps, both development and operations teams are responsible for the entire lifecycle of the application, from coding through deployment and maintenance.</w:t>
        </w:r>
      </w:ins>
    </w:p>
    <w:p w14:paraId="03175D61" w14:textId="77777777" w:rsidR="001C0863" w:rsidRPr="001C0863" w:rsidRDefault="001C0863" w:rsidP="001C0863">
      <w:pPr>
        <w:numPr>
          <w:ilvl w:val="0"/>
          <w:numId w:val="48"/>
        </w:numPr>
        <w:rPr>
          <w:ins w:id="458" w:author="Microsoft Word" w:date="2024-09-02T13:56:00Z" w16du:dateUtc="2024-09-02T08:26:00Z"/>
        </w:rPr>
      </w:pPr>
      <w:ins w:id="459" w:author="Microsoft Word" w:date="2024-09-02T13:56:00Z" w16du:dateUtc="2024-09-02T08:26:00Z">
        <w:r w:rsidRPr="001C0863">
          <w:rPr>
            <w:b/>
            <w:bCs/>
          </w:rPr>
          <w:t>Feedback Loops:</w:t>
        </w:r>
        <w:r w:rsidRPr="001C0863">
          <w:t xml:space="preserve"> Operations teams provide feedback on how the software performs in production, and developers use this feedback to make improvements. This continuous feedback loop ensures that issues are addressed quickly and that the software meets user needs.</w:t>
        </w:r>
      </w:ins>
    </w:p>
    <w:p w14:paraId="3265FAA0" w14:textId="77777777" w:rsidR="001C0863" w:rsidRPr="001C0863" w:rsidRDefault="001C0863" w:rsidP="001C0863">
      <w:pPr>
        <w:rPr>
          <w:ins w:id="460" w:author="Microsoft Word" w:date="2024-09-02T13:56:00Z" w16du:dateUtc="2024-09-02T08:26:00Z"/>
          <w:b/>
          <w:bCs/>
        </w:rPr>
      </w:pPr>
      <w:ins w:id="461" w:author="Microsoft Word" w:date="2024-09-02T13:56:00Z" w16du:dateUtc="2024-09-02T08:26:00Z">
        <w:r w:rsidRPr="001C0863">
          <w:rPr>
            <w:b/>
            <w:bCs/>
          </w:rPr>
          <w:t>4. Enhances Communication:</w:t>
        </w:r>
      </w:ins>
    </w:p>
    <w:p w14:paraId="0D4CA24C" w14:textId="77777777" w:rsidR="001C0863" w:rsidRPr="001C0863" w:rsidRDefault="001C0863" w:rsidP="001C0863">
      <w:pPr>
        <w:numPr>
          <w:ilvl w:val="0"/>
          <w:numId w:val="49"/>
        </w:numPr>
        <w:rPr>
          <w:ins w:id="462" w:author="Microsoft Word" w:date="2024-09-02T13:56:00Z" w16du:dateUtc="2024-09-02T08:26:00Z"/>
          <w:rFonts w:hint="eastAsia"/>
        </w:rPr>
      </w:pPr>
      <w:ins w:id="463" w:author="Microsoft Word" w:date="2024-09-02T13:56:00Z" w16du:dateUtc="2024-09-02T08:26:00Z">
        <w:r w:rsidRPr="001C0863">
          <w:rPr>
            <w:b/>
            <w:bCs/>
          </w:rPr>
          <w:t>Regular Interaction:</w:t>
        </w:r>
        <w:r w:rsidRPr="001C0863">
          <w:t xml:space="preserve"> DevOps practices involve frequent communication through joint meetings, shared tools, and collaboration platforms. This keeps everyone informed and aligned on project goals and progress.</w:t>
        </w:r>
      </w:ins>
    </w:p>
    <w:p w14:paraId="4FFB03BE" w14:textId="77777777" w:rsidR="001C0863" w:rsidRPr="001C0863" w:rsidRDefault="001C0863" w:rsidP="001C0863">
      <w:pPr>
        <w:numPr>
          <w:ilvl w:val="0"/>
          <w:numId w:val="49"/>
        </w:numPr>
        <w:rPr>
          <w:ins w:id="464" w:author="Microsoft Word" w:date="2024-09-02T13:56:00Z" w16du:dateUtc="2024-09-02T08:26:00Z"/>
        </w:rPr>
      </w:pPr>
      <w:ins w:id="465" w:author="Microsoft Word" w:date="2024-09-02T13:56:00Z" w16du:dateUtc="2024-09-02T08:26:00Z">
        <w:r w:rsidRPr="001C0863">
          <w:rPr>
            <w:b/>
            <w:bCs/>
          </w:rPr>
          <w:t>Transparent Processes:</w:t>
        </w:r>
        <w:r w:rsidRPr="001C0863">
          <w:t xml:space="preserve"> Tools and processes are often shared across teams, making it easier for everyone to see what’s happening and understand each other’s challenges and requirements.</w:t>
        </w:r>
      </w:ins>
    </w:p>
    <w:p w14:paraId="6BCB6A76" w14:textId="77777777" w:rsidR="001C0863" w:rsidRPr="001C0863" w:rsidRDefault="001C0863" w:rsidP="001C0863">
      <w:pPr>
        <w:rPr>
          <w:ins w:id="466" w:author="Microsoft Word" w:date="2024-09-02T13:56:00Z" w16du:dateUtc="2024-09-02T08:26:00Z"/>
          <w:b/>
          <w:bCs/>
        </w:rPr>
      </w:pPr>
      <w:ins w:id="467" w:author="Microsoft Word" w:date="2024-09-02T13:56:00Z" w16du:dateUtc="2024-09-02T08:26:00Z">
        <w:r w:rsidRPr="001C0863">
          <w:rPr>
            <w:b/>
            <w:bCs/>
          </w:rPr>
          <w:t>5. Focuses on Continuous Improvement:</w:t>
        </w:r>
      </w:ins>
    </w:p>
    <w:p w14:paraId="75C013EB" w14:textId="77777777" w:rsidR="001C0863" w:rsidRPr="001C0863" w:rsidRDefault="001C0863" w:rsidP="001C0863">
      <w:pPr>
        <w:numPr>
          <w:ilvl w:val="0"/>
          <w:numId w:val="50"/>
        </w:numPr>
        <w:rPr>
          <w:ins w:id="468" w:author="Microsoft Word" w:date="2024-09-02T13:56:00Z" w16du:dateUtc="2024-09-02T08:26:00Z"/>
          <w:rFonts w:hint="eastAsia"/>
        </w:rPr>
      </w:pPr>
      <w:ins w:id="469" w:author="Microsoft Word" w:date="2024-09-02T13:56:00Z" w16du:dateUtc="2024-09-02T08:26:00Z">
        <w:r w:rsidRPr="001C0863">
          <w:rPr>
            <w:b/>
            <w:bCs/>
          </w:rPr>
          <w:t>Iterative Development:</w:t>
        </w:r>
        <w:r w:rsidRPr="001C0863">
          <w:t xml:space="preserve"> Agile principles often used in DevOps involve releasing software in small, manageable increments. This allows for quick iterations and continuous improvement based on user feedback and performance metrics.</w:t>
        </w:r>
      </w:ins>
    </w:p>
    <w:p w14:paraId="64C923AB" w14:textId="77777777" w:rsidR="001C0863" w:rsidRPr="001C0863" w:rsidRDefault="001C0863" w:rsidP="001C0863">
      <w:pPr>
        <w:numPr>
          <w:ilvl w:val="0"/>
          <w:numId w:val="50"/>
        </w:numPr>
        <w:rPr>
          <w:ins w:id="470" w:author="Microsoft Word" w:date="2024-09-02T13:56:00Z" w16du:dateUtc="2024-09-02T08:26:00Z"/>
        </w:rPr>
      </w:pPr>
      <w:ins w:id="471" w:author="Microsoft Word" w:date="2024-09-02T13:56:00Z" w16du:dateUtc="2024-09-02T08:26:00Z">
        <w:r w:rsidRPr="001C0863">
          <w:rPr>
            <w:b/>
            <w:bCs/>
          </w:rPr>
          <w:t>Continuous Monitoring:</w:t>
        </w:r>
        <w:r w:rsidRPr="001C0863">
          <w:t xml:space="preserve"> Regular monitoring and automated alerts help operations teams detect issues early and provide feedback to developers, which helps in making timely improvements.</w:t>
        </w:r>
      </w:ins>
    </w:p>
    <w:p w14:paraId="136A365C" w14:textId="77777777" w:rsidR="001C0863" w:rsidRPr="001C0863" w:rsidRDefault="001C0863" w:rsidP="001C0863">
      <w:pPr>
        <w:rPr>
          <w:ins w:id="472" w:author="Microsoft Word" w:date="2024-09-02T13:56:00Z" w16du:dateUtc="2024-09-02T08:26:00Z"/>
        </w:rPr>
      </w:pPr>
      <w:ins w:id="473" w:author="Microsoft Word" w:date="2024-09-02T13:56:00Z" w16du:dateUtc="2024-09-02T08:26:00Z">
        <w:r w:rsidRPr="001C0863">
          <w:t xml:space="preserve"> </w:t>
        </w:r>
      </w:ins>
    </w:p>
    <w:p w14:paraId="6CB415BA" w14:textId="77777777" w:rsidR="001C0863" w:rsidRPr="001C0863" w:rsidRDefault="001C0863" w:rsidP="001C0863">
      <w:pPr>
        <w:numPr>
          <w:ilvl w:val="0"/>
          <w:numId w:val="30"/>
        </w:numPr>
        <w:ind w:leftChars="68" w:left="150"/>
        <w:rPr>
          <w:ins w:id="474" w:author="Microsoft Word" w:date="2024-09-02T13:56:00Z" w16du:dateUtc="2024-09-02T08:26:00Z"/>
        </w:rPr>
      </w:pPr>
      <w:ins w:id="475" w:author="Microsoft Word" w:date="2024-09-02T13:56:00Z" w16du:dateUtc="2024-09-02T08:26:00Z">
        <w:r w:rsidRPr="001C0863">
          <w:t>Analyze the differences between Jenkins, GitLab CI/CD, and CircleCI. What are the pros and cons of each?</w:t>
        </w:r>
      </w:ins>
    </w:p>
    <w:p w14:paraId="53B26426" w14:textId="77777777" w:rsidR="001C0863" w:rsidRPr="001C0863" w:rsidRDefault="001C0863" w:rsidP="001C0863">
      <w:pPr>
        <w:rPr>
          <w:ins w:id="476" w:author="Microsoft Word" w:date="2024-09-02T13:56:00Z" w16du:dateUtc="2024-09-02T08:26:00Z"/>
          <w:b/>
          <w:bCs/>
        </w:rPr>
      </w:pPr>
      <w:ins w:id="477" w:author="Microsoft Word" w:date="2024-09-02T13:56:00Z" w16du:dateUtc="2024-09-02T08:26:00Z">
        <w:r w:rsidRPr="001C0863">
          <w:rPr>
            <w:b/>
            <w:bCs/>
          </w:rPr>
          <w:t>1. Jenkins:</w:t>
        </w:r>
      </w:ins>
    </w:p>
    <w:p w14:paraId="7DB8EF13" w14:textId="77777777" w:rsidR="001C0863" w:rsidRPr="001C0863" w:rsidRDefault="001C0863" w:rsidP="001C0863">
      <w:pPr>
        <w:rPr>
          <w:ins w:id="478" w:author="Microsoft Word" w:date="2024-09-02T13:56:00Z" w16du:dateUtc="2024-09-02T08:26:00Z"/>
          <w:rFonts w:hint="eastAsia"/>
        </w:rPr>
      </w:pPr>
      <w:ins w:id="479" w:author="Microsoft Word" w:date="2024-09-02T13:56:00Z" w16du:dateUtc="2024-09-02T08:26:00Z">
        <w:r w:rsidRPr="001C0863">
          <w:rPr>
            <w:b/>
            <w:bCs/>
          </w:rPr>
          <w:t>What It Is:</w:t>
        </w:r>
      </w:ins>
    </w:p>
    <w:p w14:paraId="3AB8B3F9" w14:textId="77777777" w:rsidR="001C0863" w:rsidRPr="001C0863" w:rsidRDefault="001C0863" w:rsidP="001C0863">
      <w:pPr>
        <w:numPr>
          <w:ilvl w:val="0"/>
          <w:numId w:val="51"/>
        </w:numPr>
        <w:rPr>
          <w:ins w:id="480" w:author="Microsoft Word" w:date="2024-09-02T13:56:00Z" w16du:dateUtc="2024-09-02T08:26:00Z"/>
          <w:rFonts w:hint="eastAsia"/>
        </w:rPr>
      </w:pPr>
      <w:ins w:id="481" w:author="Microsoft Word" w:date="2024-09-02T13:56:00Z" w16du:dateUtc="2024-09-02T08:26:00Z">
        <w:r w:rsidRPr="001C0863">
          <w:rPr>
            <w:b/>
            <w:bCs/>
          </w:rPr>
          <w:t>A popular open-source automation server</w:t>
        </w:r>
        <w:r w:rsidRPr="001C0863">
          <w:t xml:space="preserve"> used for building, testing, and deploying code.</w:t>
        </w:r>
      </w:ins>
    </w:p>
    <w:p w14:paraId="5ADD2BE6" w14:textId="77777777" w:rsidR="001C0863" w:rsidRPr="001C0863" w:rsidRDefault="001C0863" w:rsidP="001C0863">
      <w:pPr>
        <w:rPr>
          <w:ins w:id="482" w:author="Microsoft Word" w:date="2024-09-02T13:56:00Z" w16du:dateUtc="2024-09-02T08:26:00Z"/>
        </w:rPr>
      </w:pPr>
      <w:ins w:id="483" w:author="Microsoft Word" w:date="2024-09-02T13:56:00Z" w16du:dateUtc="2024-09-02T08:26:00Z">
        <w:r w:rsidRPr="001C0863">
          <w:rPr>
            <w:b/>
            <w:bCs/>
          </w:rPr>
          <w:t>Pros:</w:t>
        </w:r>
      </w:ins>
    </w:p>
    <w:p w14:paraId="71EA0B97" w14:textId="77777777" w:rsidR="001C0863" w:rsidRPr="001C0863" w:rsidRDefault="001C0863" w:rsidP="001C0863">
      <w:pPr>
        <w:numPr>
          <w:ilvl w:val="0"/>
          <w:numId w:val="52"/>
        </w:numPr>
        <w:rPr>
          <w:ins w:id="484" w:author="Microsoft Word" w:date="2024-09-02T13:56:00Z" w16du:dateUtc="2024-09-02T08:26:00Z"/>
          <w:rFonts w:hint="eastAsia"/>
        </w:rPr>
      </w:pPr>
      <w:ins w:id="485" w:author="Microsoft Word" w:date="2024-09-02T13:56:00Z" w16du:dateUtc="2024-09-02T08:26:00Z">
        <w:r w:rsidRPr="001C0863">
          <w:rPr>
            <w:b/>
            <w:bCs/>
          </w:rPr>
          <w:t>Highly Customizable:</w:t>
        </w:r>
        <w:r w:rsidRPr="001C0863">
          <w:t xml:space="preserve"> Has a wide range of plugins and can be tailored to fit various workflows and needs.</w:t>
        </w:r>
      </w:ins>
    </w:p>
    <w:p w14:paraId="3ACB956B" w14:textId="77777777" w:rsidR="001C0863" w:rsidRPr="001C0863" w:rsidRDefault="001C0863" w:rsidP="001C0863">
      <w:pPr>
        <w:rPr>
          <w:ins w:id="486" w:author="Microsoft Word" w:date="2024-09-02T13:56:00Z" w16du:dateUtc="2024-09-02T08:26:00Z"/>
        </w:rPr>
      </w:pPr>
      <w:ins w:id="487" w:author="Microsoft Word" w:date="2024-09-02T13:56:00Z" w16du:dateUtc="2024-09-02T08:26:00Z">
        <w:r w:rsidRPr="001C0863">
          <w:rPr>
            <w:b/>
            <w:bCs/>
          </w:rPr>
          <w:t>Cons:</w:t>
        </w:r>
      </w:ins>
    </w:p>
    <w:p w14:paraId="2F300390" w14:textId="77777777" w:rsidR="001C0863" w:rsidRPr="001C0863" w:rsidRDefault="001C0863" w:rsidP="001C0863">
      <w:pPr>
        <w:numPr>
          <w:ilvl w:val="0"/>
          <w:numId w:val="53"/>
        </w:numPr>
        <w:rPr>
          <w:ins w:id="488" w:author="Microsoft Word" w:date="2024-09-02T13:56:00Z" w16du:dateUtc="2024-09-02T08:26:00Z"/>
          <w:rFonts w:hint="eastAsia"/>
        </w:rPr>
      </w:pPr>
      <w:ins w:id="489" w:author="Microsoft Word" w:date="2024-09-02T13:56:00Z" w16du:dateUtc="2024-09-02T08:26:00Z">
        <w:r w:rsidRPr="001C0863">
          <w:rPr>
            <w:b/>
            <w:bCs/>
          </w:rPr>
          <w:t>Complex Setup:</w:t>
        </w:r>
        <w:r w:rsidRPr="001C0863">
          <w:t xml:space="preserve"> Requires significant configuration and maintenance, which can be time-consuming.</w:t>
        </w:r>
      </w:ins>
    </w:p>
    <w:p w14:paraId="60056F0C" w14:textId="77777777" w:rsidR="001C0863" w:rsidRPr="001C0863" w:rsidRDefault="001C0863" w:rsidP="001C0863">
      <w:pPr>
        <w:rPr>
          <w:ins w:id="490" w:author="Microsoft Word" w:date="2024-09-02T13:56:00Z" w16du:dateUtc="2024-09-02T08:26:00Z"/>
          <w:b/>
          <w:bCs/>
        </w:rPr>
      </w:pPr>
      <w:ins w:id="491" w:author="Microsoft Word" w:date="2024-09-02T13:56:00Z" w16du:dateUtc="2024-09-02T08:26:00Z">
        <w:r w:rsidRPr="001C0863">
          <w:rPr>
            <w:b/>
            <w:bCs/>
          </w:rPr>
          <w:t>2. GitLab CI/CD:</w:t>
        </w:r>
      </w:ins>
    </w:p>
    <w:p w14:paraId="4B8200FE" w14:textId="77777777" w:rsidR="001C0863" w:rsidRPr="001C0863" w:rsidRDefault="001C0863" w:rsidP="001C0863">
      <w:pPr>
        <w:rPr>
          <w:ins w:id="492" w:author="Microsoft Word" w:date="2024-09-02T13:56:00Z" w16du:dateUtc="2024-09-02T08:26:00Z"/>
          <w:rFonts w:hint="eastAsia"/>
        </w:rPr>
      </w:pPr>
      <w:ins w:id="493" w:author="Microsoft Word" w:date="2024-09-02T13:56:00Z" w16du:dateUtc="2024-09-02T08:26:00Z">
        <w:r w:rsidRPr="001C0863">
          <w:rPr>
            <w:b/>
            <w:bCs/>
          </w:rPr>
          <w:t>What It Is:</w:t>
        </w:r>
      </w:ins>
    </w:p>
    <w:p w14:paraId="556CDDC0" w14:textId="77777777" w:rsidR="001C0863" w:rsidRPr="001C0863" w:rsidRDefault="001C0863" w:rsidP="001C0863">
      <w:pPr>
        <w:numPr>
          <w:ilvl w:val="0"/>
          <w:numId w:val="54"/>
        </w:numPr>
        <w:rPr>
          <w:ins w:id="494" w:author="Microsoft Word" w:date="2024-09-02T13:56:00Z" w16du:dateUtc="2024-09-02T08:26:00Z"/>
          <w:rFonts w:hint="eastAsia"/>
        </w:rPr>
      </w:pPr>
      <w:ins w:id="495" w:author="Microsoft Word" w:date="2024-09-02T13:56:00Z" w16du:dateUtc="2024-09-02T08:26:00Z">
        <w:r w:rsidRPr="001C0863">
          <w:rPr>
            <w:b/>
            <w:bCs/>
          </w:rPr>
          <w:t>A built-in CI/CD feature of GitLab</w:t>
        </w:r>
        <w:r w:rsidRPr="001C0863">
          <w:t>, which is a web-based DevOps lifecycle tool that provides version control and project management.</w:t>
        </w:r>
      </w:ins>
    </w:p>
    <w:p w14:paraId="4C83E18C" w14:textId="77777777" w:rsidR="001C0863" w:rsidRPr="001C0863" w:rsidRDefault="001C0863" w:rsidP="001C0863">
      <w:pPr>
        <w:rPr>
          <w:ins w:id="496" w:author="Microsoft Word" w:date="2024-09-02T13:56:00Z" w16du:dateUtc="2024-09-02T08:26:00Z"/>
        </w:rPr>
      </w:pPr>
      <w:ins w:id="497" w:author="Microsoft Word" w:date="2024-09-02T13:56:00Z" w16du:dateUtc="2024-09-02T08:26:00Z">
        <w:r w:rsidRPr="001C0863">
          <w:rPr>
            <w:b/>
            <w:bCs/>
          </w:rPr>
          <w:t>Pros:</w:t>
        </w:r>
      </w:ins>
    </w:p>
    <w:p w14:paraId="7A7086AE" w14:textId="77777777" w:rsidR="001C0863" w:rsidRPr="001C0863" w:rsidRDefault="001C0863" w:rsidP="001C0863">
      <w:pPr>
        <w:numPr>
          <w:ilvl w:val="0"/>
          <w:numId w:val="55"/>
        </w:numPr>
        <w:rPr>
          <w:ins w:id="498" w:author="Microsoft Word" w:date="2024-09-02T13:56:00Z" w16du:dateUtc="2024-09-02T08:26:00Z"/>
          <w:rFonts w:hint="eastAsia"/>
        </w:rPr>
      </w:pPr>
      <w:ins w:id="499" w:author="Microsoft Word" w:date="2024-09-02T13:56:00Z" w16du:dateUtc="2024-09-02T08:26:00Z">
        <w:r w:rsidRPr="001C0863">
          <w:rPr>
            <w:b/>
            <w:bCs/>
          </w:rPr>
          <w:t>Integrated Experience:</w:t>
        </w:r>
        <w:r w:rsidRPr="001C0863">
          <w:t xml:space="preserve"> CI/CD is tightly integrated with GitLab’s version control, issue tracking, and other features, providing a seamless workflow.</w:t>
        </w:r>
      </w:ins>
    </w:p>
    <w:p w14:paraId="49EBC4B6" w14:textId="77777777" w:rsidR="001C0863" w:rsidRPr="001C0863" w:rsidRDefault="001C0863" w:rsidP="001C0863">
      <w:pPr>
        <w:rPr>
          <w:ins w:id="500" w:author="Microsoft Word" w:date="2024-09-02T13:56:00Z" w16du:dateUtc="2024-09-02T08:26:00Z"/>
        </w:rPr>
      </w:pPr>
      <w:ins w:id="501" w:author="Microsoft Word" w:date="2024-09-02T13:56:00Z" w16du:dateUtc="2024-09-02T08:26:00Z">
        <w:r w:rsidRPr="001C0863">
          <w:rPr>
            <w:b/>
            <w:bCs/>
          </w:rPr>
          <w:t>Cons:</w:t>
        </w:r>
      </w:ins>
    </w:p>
    <w:p w14:paraId="74E64B90" w14:textId="77777777" w:rsidR="001C0863" w:rsidRPr="001C0863" w:rsidRDefault="001C0863" w:rsidP="001C0863">
      <w:pPr>
        <w:numPr>
          <w:ilvl w:val="0"/>
          <w:numId w:val="56"/>
        </w:numPr>
        <w:rPr>
          <w:ins w:id="502" w:author="Microsoft Word" w:date="2024-09-02T13:56:00Z" w16du:dateUtc="2024-09-02T08:26:00Z"/>
          <w:rFonts w:hint="eastAsia"/>
        </w:rPr>
      </w:pPr>
      <w:ins w:id="503" w:author="Microsoft Word" w:date="2024-09-02T13:56:00Z" w16du:dateUtc="2024-09-02T08:26:00Z">
        <w:r w:rsidRPr="001C0863">
          <w:rPr>
            <w:b/>
            <w:bCs/>
          </w:rPr>
          <w:t>Limited Flexibility:</w:t>
        </w:r>
        <w:r w:rsidRPr="001C0863">
          <w:t xml:space="preserve"> Less customizable compared to Jenkins if you need complex workflows or integrations.</w:t>
        </w:r>
      </w:ins>
    </w:p>
    <w:p w14:paraId="41EDBE29" w14:textId="77777777" w:rsidR="001C0863" w:rsidRPr="001C0863" w:rsidRDefault="001C0863" w:rsidP="001C0863">
      <w:pPr>
        <w:rPr>
          <w:ins w:id="504" w:author="Microsoft Word" w:date="2024-09-02T13:56:00Z" w16du:dateUtc="2024-09-02T08:26:00Z"/>
          <w:b/>
          <w:bCs/>
        </w:rPr>
      </w:pPr>
      <w:ins w:id="505" w:author="Microsoft Word" w:date="2024-09-02T13:56:00Z" w16du:dateUtc="2024-09-02T08:26:00Z">
        <w:r w:rsidRPr="001C0863">
          <w:rPr>
            <w:b/>
            <w:bCs/>
          </w:rPr>
          <w:t>3. CircleCI:</w:t>
        </w:r>
      </w:ins>
    </w:p>
    <w:p w14:paraId="58A505A2" w14:textId="77777777" w:rsidR="001C0863" w:rsidRPr="001C0863" w:rsidRDefault="001C0863" w:rsidP="001C0863">
      <w:pPr>
        <w:rPr>
          <w:ins w:id="506" w:author="Microsoft Word" w:date="2024-09-02T13:56:00Z" w16du:dateUtc="2024-09-02T08:26:00Z"/>
          <w:rFonts w:hint="eastAsia"/>
        </w:rPr>
      </w:pPr>
      <w:ins w:id="507" w:author="Microsoft Word" w:date="2024-09-02T13:56:00Z" w16du:dateUtc="2024-09-02T08:26:00Z">
        <w:r w:rsidRPr="001C0863">
          <w:rPr>
            <w:b/>
            <w:bCs/>
          </w:rPr>
          <w:t>What It Is:</w:t>
        </w:r>
      </w:ins>
    </w:p>
    <w:p w14:paraId="4DD5F06B" w14:textId="77777777" w:rsidR="001C0863" w:rsidRPr="001C0863" w:rsidRDefault="001C0863" w:rsidP="001C0863">
      <w:pPr>
        <w:numPr>
          <w:ilvl w:val="0"/>
          <w:numId w:val="57"/>
        </w:numPr>
        <w:rPr>
          <w:ins w:id="508" w:author="Microsoft Word" w:date="2024-09-02T13:56:00Z" w16du:dateUtc="2024-09-02T08:26:00Z"/>
          <w:rFonts w:hint="eastAsia"/>
        </w:rPr>
      </w:pPr>
      <w:ins w:id="509" w:author="Microsoft Word" w:date="2024-09-02T13:56:00Z" w16du:dateUtc="2024-09-02T08:26:00Z">
        <w:r w:rsidRPr="001C0863">
          <w:rPr>
            <w:b/>
            <w:bCs/>
          </w:rPr>
          <w:t>A cloud-based CI/CD service</w:t>
        </w:r>
        <w:r w:rsidRPr="001C0863">
          <w:t xml:space="preserve"> that automates the software development process.</w:t>
        </w:r>
      </w:ins>
    </w:p>
    <w:p w14:paraId="2375072C" w14:textId="77777777" w:rsidR="001C0863" w:rsidRPr="001C0863" w:rsidRDefault="001C0863" w:rsidP="001C0863">
      <w:pPr>
        <w:rPr>
          <w:ins w:id="510" w:author="Microsoft Word" w:date="2024-09-02T13:56:00Z" w16du:dateUtc="2024-09-02T08:26:00Z"/>
        </w:rPr>
      </w:pPr>
      <w:ins w:id="511" w:author="Microsoft Word" w:date="2024-09-02T13:56:00Z" w16du:dateUtc="2024-09-02T08:26:00Z">
        <w:r w:rsidRPr="001C0863">
          <w:rPr>
            <w:b/>
            <w:bCs/>
          </w:rPr>
          <w:t>Pros:</w:t>
        </w:r>
      </w:ins>
    </w:p>
    <w:p w14:paraId="5BA0F5B4" w14:textId="77777777" w:rsidR="001C0863" w:rsidRPr="001C0863" w:rsidRDefault="001C0863" w:rsidP="001C0863">
      <w:pPr>
        <w:numPr>
          <w:ilvl w:val="0"/>
          <w:numId w:val="58"/>
        </w:numPr>
        <w:rPr>
          <w:ins w:id="512" w:author="Microsoft Word" w:date="2024-09-02T13:56:00Z" w16du:dateUtc="2024-09-02T08:26:00Z"/>
          <w:rFonts w:hint="eastAsia"/>
        </w:rPr>
      </w:pPr>
      <w:ins w:id="513" w:author="Microsoft Word" w:date="2024-09-02T13:56:00Z" w16du:dateUtc="2024-09-02T08:26:00Z">
        <w:r w:rsidRPr="001C0863">
          <w:rPr>
            <w:b/>
            <w:bCs/>
          </w:rPr>
          <w:t>Ease of Use:</w:t>
        </w:r>
        <w:r w:rsidRPr="001C0863">
          <w:t xml:space="preserve"> Simple setup and easy integration with GitHub and Bitbucket. Offers a user-friendly interface and configuration.</w:t>
        </w:r>
      </w:ins>
    </w:p>
    <w:p w14:paraId="48FEE89C" w14:textId="77777777" w:rsidR="001C0863" w:rsidRPr="001C0863" w:rsidRDefault="001C0863" w:rsidP="001C0863">
      <w:pPr>
        <w:rPr>
          <w:ins w:id="514" w:author="Microsoft Word" w:date="2024-09-02T13:56:00Z" w16du:dateUtc="2024-09-02T08:26:00Z"/>
        </w:rPr>
      </w:pPr>
      <w:ins w:id="515" w:author="Microsoft Word" w:date="2024-09-02T13:56:00Z" w16du:dateUtc="2024-09-02T08:26:00Z">
        <w:r w:rsidRPr="001C0863">
          <w:rPr>
            <w:b/>
            <w:bCs/>
          </w:rPr>
          <w:t>Cons:</w:t>
        </w:r>
      </w:ins>
    </w:p>
    <w:p w14:paraId="762E89ED" w14:textId="77777777" w:rsidR="001C0863" w:rsidRPr="001C0863" w:rsidRDefault="001C0863" w:rsidP="001C0863">
      <w:pPr>
        <w:numPr>
          <w:ilvl w:val="0"/>
          <w:numId w:val="59"/>
        </w:numPr>
        <w:rPr>
          <w:ins w:id="516" w:author="Microsoft Word" w:date="2024-09-02T13:56:00Z" w16du:dateUtc="2024-09-02T08:26:00Z"/>
          <w:rFonts w:hint="eastAsia"/>
        </w:rPr>
      </w:pPr>
      <w:ins w:id="517" w:author="Microsoft Word" w:date="2024-09-02T13:56:00Z" w16du:dateUtc="2024-09-02T08:26:00Z">
        <w:r w:rsidRPr="001C0863">
          <w:rPr>
            <w:b/>
            <w:bCs/>
          </w:rPr>
          <w:t>Cost:</w:t>
        </w:r>
        <w:r w:rsidRPr="001C0863">
          <w:t xml:space="preserve"> The free tier may have limitations that could require upgrading to a paid plan for larger teams or more features.</w:t>
        </w:r>
      </w:ins>
    </w:p>
    <w:p w14:paraId="726E4075" w14:textId="77777777" w:rsidR="001C0863" w:rsidRPr="001C0863" w:rsidRDefault="001C0863" w:rsidP="001C0863">
      <w:pPr>
        <w:numPr>
          <w:ilvl w:val="0"/>
          <w:numId w:val="30"/>
        </w:numPr>
        <w:ind w:leftChars="68" w:left="150"/>
        <w:rPr>
          <w:ins w:id="518" w:author="Microsoft Word" w:date="2024-09-02T13:56:00Z" w16du:dateUtc="2024-09-02T08:26:00Z"/>
        </w:rPr>
      </w:pPr>
      <w:ins w:id="519" w:author="Microsoft Word" w:date="2024-09-02T13:56:00Z" w16du:dateUtc="2024-09-02T08:26:00Z">
        <w:r w:rsidRPr="001C0863">
          <w:t>Evaluate the potential risks and benefits of this transition. What should the company consider before making this change?</w:t>
        </w:r>
      </w:ins>
    </w:p>
    <w:p w14:paraId="0AABAFFC" w14:textId="77777777" w:rsidR="001C0863" w:rsidRPr="001C0863" w:rsidRDefault="001C0863" w:rsidP="001C0863">
      <w:pPr>
        <w:rPr>
          <w:ins w:id="520" w:author="Microsoft Word" w:date="2024-09-02T13:56:00Z" w16du:dateUtc="2024-09-02T08:26:00Z"/>
          <w:b/>
          <w:bCs/>
        </w:rPr>
      </w:pPr>
      <w:ins w:id="521" w:author="Microsoft Word" w:date="2024-09-02T13:56:00Z" w16du:dateUtc="2024-09-02T08:26:00Z">
        <w:r w:rsidRPr="001C0863">
          <w:rPr>
            <w:b/>
            <w:bCs/>
          </w:rPr>
          <w:t>Benefits:</w:t>
        </w:r>
      </w:ins>
    </w:p>
    <w:p w14:paraId="778B042D" w14:textId="77777777" w:rsidR="001C0863" w:rsidRPr="001C0863" w:rsidRDefault="001C0863" w:rsidP="001C0863">
      <w:pPr>
        <w:rPr>
          <w:ins w:id="522" w:author="Microsoft Word" w:date="2024-09-02T13:56:00Z" w16du:dateUtc="2024-09-02T08:26:00Z"/>
          <w:rFonts w:hint="eastAsia"/>
        </w:rPr>
      </w:pPr>
      <w:ins w:id="523" w:author="Microsoft Word" w:date="2024-09-02T13:56:00Z" w16du:dateUtc="2024-09-02T08:26:00Z">
        <w:r w:rsidRPr="001C0863">
          <w:rPr>
            <w:b/>
            <w:bCs/>
          </w:rPr>
          <w:t>Faster Delivery:</w:t>
        </w:r>
      </w:ins>
    </w:p>
    <w:p w14:paraId="2B2C23F1" w14:textId="77777777" w:rsidR="001C0863" w:rsidRPr="001C0863" w:rsidRDefault="001C0863" w:rsidP="001C0863">
      <w:pPr>
        <w:numPr>
          <w:ilvl w:val="1"/>
          <w:numId w:val="60"/>
        </w:numPr>
        <w:rPr>
          <w:ins w:id="524" w:author="Microsoft Word" w:date="2024-09-02T13:56:00Z" w16du:dateUtc="2024-09-02T08:26:00Z"/>
          <w:rFonts w:hint="eastAsia"/>
        </w:rPr>
      </w:pPr>
      <w:ins w:id="525" w:author="Microsoft Word" w:date="2024-09-02T13:56:00Z" w16du:dateUtc="2024-09-02T08:26:00Z">
        <w:r w:rsidRPr="001C0863">
          <w:rPr>
            <w:b/>
            <w:bCs/>
          </w:rPr>
          <w:t>What It Means:</w:t>
        </w:r>
        <w:r w:rsidRPr="001C0863">
          <w:t xml:space="preserve"> New features and updates are released more quickly.</w:t>
        </w:r>
      </w:ins>
    </w:p>
    <w:p w14:paraId="576B961D" w14:textId="77777777" w:rsidR="001C0863" w:rsidRPr="001C0863" w:rsidRDefault="001C0863" w:rsidP="001C0863">
      <w:pPr>
        <w:numPr>
          <w:ilvl w:val="1"/>
          <w:numId w:val="60"/>
        </w:numPr>
        <w:rPr>
          <w:ins w:id="526" w:author="Microsoft Word" w:date="2024-09-02T13:56:00Z" w16du:dateUtc="2024-09-02T08:26:00Z"/>
        </w:rPr>
      </w:pPr>
      <w:ins w:id="527" w:author="Microsoft Word" w:date="2024-09-02T13:56:00Z" w16du:dateUtc="2024-09-02T08:26:00Z">
        <w:r w:rsidRPr="001C0863">
          <w:rPr>
            <w:b/>
            <w:bCs/>
          </w:rPr>
          <w:t>Why It’s Good:</w:t>
        </w:r>
        <w:r w:rsidRPr="001C0863">
          <w:t xml:space="preserve"> Helps you respond faster to market demands and customer feedback.</w:t>
        </w:r>
      </w:ins>
    </w:p>
    <w:p w14:paraId="556AADE7" w14:textId="77777777" w:rsidR="001C0863" w:rsidRPr="001C0863" w:rsidRDefault="001C0863" w:rsidP="001C0863">
      <w:pPr>
        <w:rPr>
          <w:ins w:id="528" w:author="Microsoft Word" w:date="2024-09-02T13:56:00Z" w16du:dateUtc="2024-09-02T08:26:00Z"/>
        </w:rPr>
      </w:pPr>
      <w:ins w:id="529" w:author="Microsoft Word" w:date="2024-09-02T13:56:00Z" w16du:dateUtc="2024-09-02T08:26:00Z">
        <w:r w:rsidRPr="001C0863">
          <w:rPr>
            <w:b/>
            <w:bCs/>
          </w:rPr>
          <w:t>Improved Quality:</w:t>
        </w:r>
      </w:ins>
    </w:p>
    <w:p w14:paraId="789E48D0" w14:textId="77777777" w:rsidR="001C0863" w:rsidRPr="001C0863" w:rsidRDefault="001C0863" w:rsidP="001C0863">
      <w:pPr>
        <w:numPr>
          <w:ilvl w:val="1"/>
          <w:numId w:val="61"/>
        </w:numPr>
        <w:rPr>
          <w:ins w:id="530" w:author="Microsoft Word" w:date="2024-09-02T13:56:00Z" w16du:dateUtc="2024-09-02T08:26:00Z"/>
          <w:rFonts w:hint="eastAsia"/>
        </w:rPr>
      </w:pPr>
      <w:ins w:id="531" w:author="Microsoft Word" w:date="2024-09-02T13:56:00Z" w16du:dateUtc="2024-09-02T08:26:00Z">
        <w:r w:rsidRPr="001C0863">
          <w:rPr>
            <w:b/>
            <w:bCs/>
          </w:rPr>
          <w:t>What It Means:</w:t>
        </w:r>
        <w:r w:rsidRPr="001C0863">
          <w:t xml:space="preserve"> Automated testing and continuous integration help catch bugs early.</w:t>
        </w:r>
      </w:ins>
    </w:p>
    <w:p w14:paraId="6B5C41DB" w14:textId="77777777" w:rsidR="001C0863" w:rsidRPr="001C0863" w:rsidRDefault="001C0863" w:rsidP="001C0863">
      <w:pPr>
        <w:numPr>
          <w:ilvl w:val="1"/>
          <w:numId w:val="61"/>
        </w:numPr>
        <w:rPr>
          <w:ins w:id="532" w:author="Microsoft Word" w:date="2024-09-02T13:56:00Z" w16du:dateUtc="2024-09-02T08:26:00Z"/>
        </w:rPr>
      </w:pPr>
      <w:ins w:id="533" w:author="Microsoft Word" w:date="2024-09-02T13:56:00Z" w16du:dateUtc="2024-09-02T08:26:00Z">
        <w:r w:rsidRPr="001C0863">
          <w:rPr>
            <w:b/>
            <w:bCs/>
          </w:rPr>
          <w:t>Why It’s Good:</w:t>
        </w:r>
        <w:r w:rsidRPr="001C0863">
          <w:t xml:space="preserve"> Leads to more reliable and higher-quality software.</w:t>
        </w:r>
      </w:ins>
    </w:p>
    <w:p w14:paraId="4D5756C9" w14:textId="77777777" w:rsidR="001C0863" w:rsidRPr="001C0863" w:rsidRDefault="001C0863" w:rsidP="001C0863">
      <w:pPr>
        <w:rPr>
          <w:ins w:id="534" w:author="Microsoft Word" w:date="2024-09-02T13:56:00Z" w16du:dateUtc="2024-09-02T08:26:00Z"/>
        </w:rPr>
      </w:pPr>
      <w:ins w:id="535" w:author="Microsoft Word" w:date="2024-09-02T13:56:00Z" w16du:dateUtc="2024-09-02T08:26:00Z">
        <w:r w:rsidRPr="001C0863">
          <w:rPr>
            <w:b/>
            <w:bCs/>
          </w:rPr>
          <w:t>Enhanced Collaboration:</w:t>
        </w:r>
      </w:ins>
    </w:p>
    <w:p w14:paraId="2AA929F9" w14:textId="77777777" w:rsidR="001C0863" w:rsidRPr="001C0863" w:rsidRDefault="001C0863" w:rsidP="001C0863">
      <w:pPr>
        <w:numPr>
          <w:ilvl w:val="1"/>
          <w:numId w:val="62"/>
        </w:numPr>
        <w:rPr>
          <w:ins w:id="536" w:author="Microsoft Word" w:date="2024-09-02T13:56:00Z" w16du:dateUtc="2024-09-02T08:26:00Z"/>
          <w:rFonts w:hint="eastAsia"/>
        </w:rPr>
      </w:pPr>
      <w:ins w:id="537" w:author="Microsoft Word" w:date="2024-09-02T13:56:00Z" w16du:dateUtc="2024-09-02T08:26:00Z">
        <w:r w:rsidRPr="001C0863">
          <w:rPr>
            <w:b/>
            <w:bCs/>
          </w:rPr>
          <w:t>What It Means:</w:t>
        </w:r>
        <w:r w:rsidRPr="001C0863">
          <w:t xml:space="preserve"> Development and operations teams work together more closely.</w:t>
        </w:r>
      </w:ins>
    </w:p>
    <w:p w14:paraId="36BBFDD7" w14:textId="77777777" w:rsidR="001C0863" w:rsidRPr="001C0863" w:rsidRDefault="001C0863" w:rsidP="001C0863">
      <w:pPr>
        <w:numPr>
          <w:ilvl w:val="1"/>
          <w:numId w:val="62"/>
        </w:numPr>
        <w:rPr>
          <w:ins w:id="538" w:author="Microsoft Word" w:date="2024-09-02T13:56:00Z" w16du:dateUtc="2024-09-02T08:26:00Z"/>
        </w:rPr>
      </w:pPr>
      <w:ins w:id="539" w:author="Microsoft Word" w:date="2024-09-02T13:56:00Z" w16du:dateUtc="2024-09-02T08:26:00Z">
        <w:r w:rsidRPr="001C0863">
          <w:rPr>
            <w:b/>
            <w:bCs/>
          </w:rPr>
          <w:t>Why It’s Good:</w:t>
        </w:r>
        <w:r w:rsidRPr="001C0863">
          <w:t xml:space="preserve"> Better teamwork can lead to more effective problem-solving and smoother workflows.</w:t>
        </w:r>
      </w:ins>
    </w:p>
    <w:p w14:paraId="6505E66A" w14:textId="77777777" w:rsidR="001C0863" w:rsidRPr="001C0863" w:rsidRDefault="001C0863" w:rsidP="001C0863">
      <w:pPr>
        <w:rPr>
          <w:ins w:id="540" w:author="Microsoft Word" w:date="2024-09-02T13:56:00Z" w16du:dateUtc="2024-09-02T08:26:00Z"/>
        </w:rPr>
      </w:pPr>
      <w:ins w:id="541" w:author="Microsoft Word" w:date="2024-09-02T13:56:00Z" w16du:dateUtc="2024-09-02T08:26:00Z">
        <w:r w:rsidRPr="001C0863">
          <w:rPr>
            <w:b/>
            <w:bCs/>
          </w:rPr>
          <w:t>Increased Efficiency:</w:t>
        </w:r>
      </w:ins>
    </w:p>
    <w:p w14:paraId="2E654B06" w14:textId="77777777" w:rsidR="001C0863" w:rsidRPr="001C0863" w:rsidRDefault="001C0863" w:rsidP="001C0863">
      <w:pPr>
        <w:numPr>
          <w:ilvl w:val="1"/>
          <w:numId w:val="63"/>
        </w:numPr>
        <w:rPr>
          <w:ins w:id="542" w:author="Microsoft Word" w:date="2024-09-02T13:56:00Z" w16du:dateUtc="2024-09-02T08:26:00Z"/>
          <w:rFonts w:hint="eastAsia"/>
        </w:rPr>
      </w:pPr>
      <w:ins w:id="543" w:author="Microsoft Word" w:date="2024-09-02T13:56:00Z" w16du:dateUtc="2024-09-02T08:26:00Z">
        <w:r w:rsidRPr="001C0863">
          <w:rPr>
            <w:b/>
            <w:bCs/>
          </w:rPr>
          <w:t>What It Means:</w:t>
        </w:r>
        <w:r w:rsidRPr="001C0863">
          <w:t xml:space="preserve"> Automation of repetitive tasks reduces manual work.</w:t>
        </w:r>
      </w:ins>
    </w:p>
    <w:p w14:paraId="7EFBE8D6" w14:textId="77777777" w:rsidR="001C0863" w:rsidRPr="001C0863" w:rsidRDefault="001C0863" w:rsidP="001C0863">
      <w:pPr>
        <w:numPr>
          <w:ilvl w:val="1"/>
          <w:numId w:val="63"/>
        </w:numPr>
        <w:rPr>
          <w:ins w:id="544" w:author="Microsoft Word" w:date="2024-09-02T13:56:00Z" w16du:dateUtc="2024-09-02T08:26:00Z"/>
        </w:rPr>
      </w:pPr>
      <w:ins w:id="545" w:author="Microsoft Word" w:date="2024-09-02T13:56:00Z" w16du:dateUtc="2024-09-02T08:26:00Z">
        <w:r w:rsidRPr="001C0863">
          <w:rPr>
            <w:b/>
            <w:bCs/>
          </w:rPr>
          <w:t>Why It’s Good:</w:t>
        </w:r>
        <w:r w:rsidRPr="001C0863">
          <w:t xml:space="preserve"> Frees up time for more valuable tasks and reduces human error.</w:t>
        </w:r>
      </w:ins>
    </w:p>
    <w:p w14:paraId="21205AC5" w14:textId="77777777" w:rsidR="001C0863" w:rsidRPr="001C0863" w:rsidRDefault="001C0863" w:rsidP="001C0863">
      <w:pPr>
        <w:rPr>
          <w:ins w:id="546" w:author="Microsoft Word" w:date="2024-09-02T13:56:00Z" w16du:dateUtc="2024-09-02T08:26:00Z"/>
        </w:rPr>
      </w:pPr>
      <w:ins w:id="547" w:author="Microsoft Word" w:date="2024-09-02T13:56:00Z" w16du:dateUtc="2024-09-02T08:26:00Z">
        <w:r w:rsidRPr="001C0863">
          <w:rPr>
            <w:b/>
            <w:bCs/>
          </w:rPr>
          <w:t>Continuous Improvement:</w:t>
        </w:r>
      </w:ins>
    </w:p>
    <w:p w14:paraId="7147094F" w14:textId="77777777" w:rsidR="001C0863" w:rsidRPr="001C0863" w:rsidRDefault="001C0863" w:rsidP="001C0863">
      <w:pPr>
        <w:numPr>
          <w:ilvl w:val="1"/>
          <w:numId w:val="64"/>
        </w:numPr>
        <w:rPr>
          <w:ins w:id="548" w:author="Microsoft Word" w:date="2024-09-02T13:56:00Z" w16du:dateUtc="2024-09-02T08:26:00Z"/>
          <w:rFonts w:hint="eastAsia"/>
        </w:rPr>
      </w:pPr>
      <w:ins w:id="549" w:author="Microsoft Word" w:date="2024-09-02T13:56:00Z" w16du:dateUtc="2024-09-02T08:26:00Z">
        <w:r w:rsidRPr="001C0863">
          <w:rPr>
            <w:b/>
            <w:bCs/>
          </w:rPr>
          <w:t>What It Means:</w:t>
        </w:r>
        <w:r w:rsidRPr="001C0863">
          <w:t xml:space="preserve"> Regular feedback and monitoring help make ongoing improvements.</w:t>
        </w:r>
      </w:ins>
    </w:p>
    <w:p w14:paraId="4D3D226B" w14:textId="77777777" w:rsidR="001C0863" w:rsidRPr="001C0863" w:rsidRDefault="001C0863" w:rsidP="001C0863">
      <w:pPr>
        <w:numPr>
          <w:ilvl w:val="1"/>
          <w:numId w:val="64"/>
        </w:numPr>
        <w:rPr>
          <w:ins w:id="550" w:author="Microsoft Word" w:date="2024-09-02T13:56:00Z" w16du:dateUtc="2024-09-02T08:26:00Z"/>
        </w:rPr>
      </w:pPr>
      <w:ins w:id="551" w:author="Microsoft Word" w:date="2024-09-02T13:56:00Z" w16du:dateUtc="2024-09-02T08:26:00Z">
        <w:r w:rsidRPr="001C0863">
          <w:rPr>
            <w:b/>
            <w:bCs/>
          </w:rPr>
          <w:t>Why It’s Good:</w:t>
        </w:r>
        <w:r w:rsidRPr="001C0863">
          <w:t xml:space="preserve"> Keeps the software aligned with user needs and improves performance over time.</w:t>
        </w:r>
      </w:ins>
    </w:p>
    <w:p w14:paraId="3D5E537D" w14:textId="77777777" w:rsidR="001C0863" w:rsidRPr="001C0863" w:rsidRDefault="001C0863" w:rsidP="001C0863">
      <w:pPr>
        <w:rPr>
          <w:ins w:id="552" w:author="Microsoft Word" w:date="2024-09-02T13:56:00Z" w16du:dateUtc="2024-09-02T08:26:00Z"/>
          <w:b/>
          <w:bCs/>
        </w:rPr>
      </w:pPr>
      <w:ins w:id="553" w:author="Microsoft Word" w:date="2024-09-02T13:56:00Z" w16du:dateUtc="2024-09-02T08:26:00Z">
        <w:r w:rsidRPr="001C0863">
          <w:rPr>
            <w:b/>
            <w:bCs/>
          </w:rPr>
          <w:t>Risks:</w:t>
        </w:r>
      </w:ins>
    </w:p>
    <w:p w14:paraId="66B5BC79" w14:textId="77777777" w:rsidR="001C0863" w:rsidRPr="001C0863" w:rsidRDefault="001C0863" w:rsidP="001C0863">
      <w:pPr>
        <w:rPr>
          <w:ins w:id="554" w:author="Microsoft Word" w:date="2024-09-02T13:56:00Z" w16du:dateUtc="2024-09-02T08:26:00Z"/>
          <w:rFonts w:hint="eastAsia"/>
        </w:rPr>
      </w:pPr>
      <w:ins w:id="555" w:author="Microsoft Word" w:date="2024-09-02T13:56:00Z" w16du:dateUtc="2024-09-02T08:26:00Z">
        <w:r w:rsidRPr="001C0863">
          <w:rPr>
            <w:b/>
            <w:bCs/>
          </w:rPr>
          <w:t>Initial Costs:</w:t>
        </w:r>
      </w:ins>
    </w:p>
    <w:p w14:paraId="650C5488" w14:textId="77777777" w:rsidR="001C0863" w:rsidRPr="001C0863" w:rsidRDefault="001C0863" w:rsidP="001C0863">
      <w:pPr>
        <w:numPr>
          <w:ilvl w:val="1"/>
          <w:numId w:val="65"/>
        </w:numPr>
        <w:rPr>
          <w:ins w:id="556" w:author="Microsoft Word" w:date="2024-09-02T13:56:00Z" w16du:dateUtc="2024-09-02T08:26:00Z"/>
          <w:rFonts w:hint="eastAsia"/>
        </w:rPr>
      </w:pPr>
      <w:ins w:id="557" w:author="Microsoft Word" w:date="2024-09-02T13:56:00Z" w16du:dateUtc="2024-09-02T08:26:00Z">
        <w:r w:rsidRPr="001C0863">
          <w:rPr>
            <w:b/>
            <w:bCs/>
          </w:rPr>
          <w:t>What It Means:</w:t>
        </w:r>
        <w:r w:rsidRPr="001C0863">
          <w:t xml:space="preserve"> Investing in new tools, training, and potentially additional staff.</w:t>
        </w:r>
      </w:ins>
    </w:p>
    <w:p w14:paraId="2513D8CC" w14:textId="77777777" w:rsidR="001C0863" w:rsidRPr="001C0863" w:rsidRDefault="001C0863" w:rsidP="001C0863">
      <w:pPr>
        <w:numPr>
          <w:ilvl w:val="1"/>
          <w:numId w:val="65"/>
        </w:numPr>
        <w:rPr>
          <w:ins w:id="558" w:author="Microsoft Word" w:date="2024-09-02T13:56:00Z" w16du:dateUtc="2024-09-02T08:26:00Z"/>
        </w:rPr>
      </w:pPr>
      <w:ins w:id="559" w:author="Microsoft Word" w:date="2024-09-02T13:56:00Z" w16du:dateUtc="2024-09-02T08:26:00Z">
        <w:r w:rsidRPr="001C0863">
          <w:rPr>
            <w:b/>
            <w:bCs/>
          </w:rPr>
          <w:t>Why It’s a Risk:</w:t>
        </w:r>
        <w:r w:rsidRPr="001C0863">
          <w:t xml:space="preserve"> Can be expensive and might strain the budget initially</w:t>
        </w:r>
      </w:ins>
    </w:p>
    <w:p w14:paraId="0570D976" w14:textId="77777777" w:rsidR="001C0863" w:rsidRPr="001C0863" w:rsidRDefault="001C0863" w:rsidP="001C0863">
      <w:pPr>
        <w:rPr>
          <w:ins w:id="560" w:author="Microsoft Word" w:date="2024-09-02T13:56:00Z" w16du:dateUtc="2024-09-02T08:26:00Z"/>
        </w:rPr>
      </w:pPr>
      <w:ins w:id="561" w:author="Microsoft Word" w:date="2024-09-02T13:56:00Z" w16du:dateUtc="2024-09-02T08:26:00Z">
        <w:r w:rsidRPr="001C0863">
          <w:rPr>
            <w:b/>
            <w:bCs/>
          </w:rPr>
          <w:t>Complex transition:</w:t>
        </w:r>
      </w:ins>
    </w:p>
    <w:p w14:paraId="5553450E" w14:textId="77777777" w:rsidR="001C0863" w:rsidRPr="001C0863" w:rsidRDefault="001C0863" w:rsidP="001C0863">
      <w:pPr>
        <w:numPr>
          <w:ilvl w:val="1"/>
          <w:numId w:val="66"/>
        </w:numPr>
        <w:rPr>
          <w:ins w:id="562" w:author="Microsoft Word" w:date="2024-09-02T13:56:00Z" w16du:dateUtc="2024-09-02T08:26:00Z"/>
          <w:rFonts w:hint="eastAsia"/>
        </w:rPr>
      </w:pPr>
      <w:ins w:id="563" w:author="Microsoft Word" w:date="2024-09-02T13:56:00Z" w16du:dateUtc="2024-09-02T08:26:00Z">
        <w:r w:rsidRPr="001C0863">
          <w:rPr>
            <w:b/>
            <w:bCs/>
          </w:rPr>
          <w:t>What It Means:</w:t>
        </w:r>
        <w:r w:rsidRPr="001C0863">
          <w:t xml:space="preserve"> Moving to DevOps can be complex and may disrupt existing workflows.</w:t>
        </w:r>
      </w:ins>
    </w:p>
    <w:p w14:paraId="768D04F9" w14:textId="77777777" w:rsidR="001C0863" w:rsidRPr="001C0863" w:rsidRDefault="001C0863" w:rsidP="001C0863">
      <w:pPr>
        <w:numPr>
          <w:ilvl w:val="1"/>
          <w:numId w:val="66"/>
        </w:numPr>
        <w:rPr>
          <w:ins w:id="564" w:author="Microsoft Word" w:date="2024-09-02T13:56:00Z" w16du:dateUtc="2024-09-02T08:26:00Z"/>
        </w:rPr>
      </w:pPr>
      <w:ins w:id="565" w:author="Microsoft Word" w:date="2024-09-02T13:56:00Z" w16du:dateUtc="2024-09-02T08:26:00Z">
        <w:r w:rsidRPr="001C0863">
          <w:rPr>
            <w:b/>
            <w:bCs/>
          </w:rPr>
          <w:t>Why It’s a Risk:</w:t>
        </w:r>
        <w:r w:rsidRPr="001C0863">
          <w:t xml:space="preserve"> The transition period can be challenging and impact productivity.</w:t>
        </w:r>
      </w:ins>
    </w:p>
    <w:p w14:paraId="1B04AAF6" w14:textId="77777777" w:rsidR="001C0863" w:rsidRPr="001C0863" w:rsidRDefault="001C0863" w:rsidP="001C0863">
      <w:pPr>
        <w:rPr>
          <w:ins w:id="566" w:author="Microsoft Word" w:date="2024-09-02T13:56:00Z" w16du:dateUtc="2024-09-02T08:26:00Z"/>
        </w:rPr>
      </w:pPr>
      <w:ins w:id="567" w:author="Microsoft Word" w:date="2024-09-02T13:56:00Z" w16du:dateUtc="2024-09-02T08:26:00Z">
        <w:r w:rsidRPr="001C0863">
          <w:rPr>
            <w:b/>
            <w:bCs/>
          </w:rPr>
          <w:t>Cultural Change:</w:t>
        </w:r>
      </w:ins>
    </w:p>
    <w:p w14:paraId="1D1F656D" w14:textId="77777777" w:rsidR="001C0863" w:rsidRPr="001C0863" w:rsidRDefault="001C0863" w:rsidP="001C0863">
      <w:pPr>
        <w:numPr>
          <w:ilvl w:val="1"/>
          <w:numId w:val="67"/>
        </w:numPr>
        <w:rPr>
          <w:ins w:id="568" w:author="Microsoft Word" w:date="2024-09-02T13:56:00Z" w16du:dateUtc="2024-09-02T08:26:00Z"/>
          <w:rFonts w:hint="eastAsia"/>
        </w:rPr>
      </w:pPr>
      <w:ins w:id="569" w:author="Microsoft Word" w:date="2024-09-02T13:56:00Z" w16du:dateUtc="2024-09-02T08:26:00Z">
        <w:r w:rsidRPr="001C0863">
          <w:rPr>
            <w:b/>
            <w:bCs/>
          </w:rPr>
          <w:t>What It Means:</w:t>
        </w:r>
        <w:r w:rsidRPr="001C0863">
          <w:t xml:space="preserve"> Requires a shift in how teams collaborate and operate.</w:t>
        </w:r>
      </w:ins>
    </w:p>
    <w:p w14:paraId="5882DA11" w14:textId="77777777" w:rsidR="001C0863" w:rsidRPr="001C0863" w:rsidRDefault="001C0863" w:rsidP="001C0863">
      <w:pPr>
        <w:numPr>
          <w:ilvl w:val="1"/>
          <w:numId w:val="67"/>
        </w:numPr>
        <w:rPr>
          <w:ins w:id="570" w:author="Microsoft Word" w:date="2024-09-02T13:56:00Z" w16du:dateUtc="2024-09-02T08:26:00Z"/>
        </w:rPr>
      </w:pPr>
      <w:ins w:id="571" w:author="Microsoft Word" w:date="2024-09-02T13:56:00Z" w16du:dateUtc="2024-09-02T08:26:00Z">
        <w:r w:rsidRPr="001C0863">
          <w:rPr>
            <w:b/>
            <w:bCs/>
          </w:rPr>
          <w:t>Why It’s a Risk:</w:t>
        </w:r>
        <w:r w:rsidRPr="001C0863">
          <w:t xml:space="preserve"> Resistance to change can occur, affecting team morale and adoption.</w:t>
        </w:r>
      </w:ins>
    </w:p>
    <w:p w14:paraId="2EF4A55A" w14:textId="77777777" w:rsidR="001C0863" w:rsidRPr="001C0863" w:rsidRDefault="001C0863" w:rsidP="001C0863">
      <w:pPr>
        <w:rPr>
          <w:ins w:id="572" w:author="Microsoft Word" w:date="2024-09-02T13:56:00Z" w16du:dateUtc="2024-09-02T08:26:00Z"/>
        </w:rPr>
      </w:pPr>
      <w:ins w:id="573" w:author="Microsoft Word" w:date="2024-09-02T13:56:00Z" w16du:dateUtc="2024-09-02T08:26:00Z">
        <w:r w:rsidRPr="001C0863">
          <w:rPr>
            <w:b/>
            <w:bCs/>
          </w:rPr>
          <w:t>Learning Curve:</w:t>
        </w:r>
      </w:ins>
    </w:p>
    <w:p w14:paraId="7A784C1A" w14:textId="77777777" w:rsidR="001C0863" w:rsidRPr="001C0863" w:rsidRDefault="001C0863" w:rsidP="001C0863">
      <w:pPr>
        <w:numPr>
          <w:ilvl w:val="1"/>
          <w:numId w:val="68"/>
        </w:numPr>
        <w:rPr>
          <w:ins w:id="574" w:author="Microsoft Word" w:date="2024-09-02T13:56:00Z" w16du:dateUtc="2024-09-02T08:26:00Z"/>
          <w:rFonts w:hint="eastAsia"/>
        </w:rPr>
      </w:pPr>
      <w:ins w:id="575" w:author="Microsoft Word" w:date="2024-09-02T13:56:00Z" w16du:dateUtc="2024-09-02T08:26:00Z">
        <w:r w:rsidRPr="001C0863">
          <w:rPr>
            <w:b/>
            <w:bCs/>
          </w:rPr>
          <w:t>What It Means:</w:t>
        </w:r>
        <w:r w:rsidRPr="001C0863">
          <w:t xml:space="preserve"> Teams need to learn new tools and practices.</w:t>
        </w:r>
      </w:ins>
    </w:p>
    <w:p w14:paraId="740C7C8D" w14:textId="77777777" w:rsidR="001C0863" w:rsidRPr="001C0863" w:rsidRDefault="001C0863" w:rsidP="001C0863">
      <w:pPr>
        <w:numPr>
          <w:ilvl w:val="1"/>
          <w:numId w:val="68"/>
        </w:numPr>
        <w:rPr>
          <w:ins w:id="576" w:author="Microsoft Word" w:date="2024-09-02T13:56:00Z" w16du:dateUtc="2024-09-02T08:26:00Z"/>
        </w:rPr>
      </w:pPr>
      <w:ins w:id="577" w:author="Microsoft Word" w:date="2024-09-02T13:56:00Z" w16du:dateUtc="2024-09-02T08:26:00Z">
        <w:r w:rsidRPr="001C0863">
          <w:rPr>
            <w:b/>
            <w:bCs/>
          </w:rPr>
          <w:t>Why It’s a Risk:</w:t>
        </w:r>
        <w:r w:rsidRPr="001C0863">
          <w:t xml:space="preserve"> May take time and effort, potentially slowing down progress initially.</w:t>
        </w:r>
      </w:ins>
    </w:p>
    <w:p w14:paraId="1E1317D9" w14:textId="77777777" w:rsidR="001C0863" w:rsidRPr="001C0863" w:rsidRDefault="001C0863" w:rsidP="001C0863">
      <w:pPr>
        <w:rPr>
          <w:ins w:id="578" w:author="Microsoft Word" w:date="2024-09-02T13:56:00Z" w16du:dateUtc="2024-09-02T08:26:00Z"/>
        </w:rPr>
      </w:pPr>
      <w:ins w:id="579" w:author="Microsoft Word" w:date="2024-09-02T13:56:00Z" w16du:dateUtc="2024-09-02T08:26:00Z">
        <w:r w:rsidRPr="001C0863">
          <w:rPr>
            <w:b/>
            <w:bCs/>
          </w:rPr>
          <w:t>Security Concerns:</w:t>
        </w:r>
      </w:ins>
    </w:p>
    <w:p w14:paraId="5D86A597" w14:textId="77777777" w:rsidR="001C0863" w:rsidRPr="001C0863" w:rsidRDefault="001C0863" w:rsidP="001C0863">
      <w:pPr>
        <w:numPr>
          <w:ilvl w:val="1"/>
          <w:numId w:val="69"/>
        </w:numPr>
        <w:rPr>
          <w:ins w:id="580" w:author="Microsoft Word" w:date="2024-09-02T13:56:00Z" w16du:dateUtc="2024-09-02T08:26:00Z"/>
          <w:rFonts w:hint="eastAsia"/>
        </w:rPr>
      </w:pPr>
      <w:ins w:id="581" w:author="Microsoft Word" w:date="2024-09-02T13:56:00Z" w16du:dateUtc="2024-09-02T08:26:00Z">
        <w:r w:rsidRPr="001C0863">
          <w:rPr>
            <w:b/>
            <w:bCs/>
          </w:rPr>
          <w:t>What It Means:</w:t>
        </w:r>
        <w:r w:rsidRPr="001C0863">
          <w:t xml:space="preserve"> Increased automation and integration can introduce new security vulnerabilities.</w:t>
        </w:r>
      </w:ins>
    </w:p>
    <w:p w14:paraId="118B6FD2" w14:textId="77777777" w:rsidR="001C0863" w:rsidRPr="001C0863" w:rsidRDefault="001C0863" w:rsidP="001C0863">
      <w:pPr>
        <w:numPr>
          <w:ilvl w:val="1"/>
          <w:numId w:val="69"/>
        </w:numPr>
        <w:rPr>
          <w:ins w:id="582" w:author="Microsoft Word" w:date="2024-09-02T13:56:00Z" w16du:dateUtc="2024-09-02T08:26:00Z"/>
        </w:rPr>
      </w:pPr>
      <w:ins w:id="583" w:author="Microsoft Word" w:date="2024-09-02T13:56:00Z" w16du:dateUtc="2024-09-02T08:26:00Z">
        <w:r w:rsidRPr="001C0863">
          <w:rPr>
            <w:b/>
            <w:bCs/>
          </w:rPr>
          <w:t>Why It’s a Risk:</w:t>
        </w:r>
        <w:r w:rsidRPr="001C0863">
          <w:t xml:space="preserve"> Requires careful management to ensure that security is not compromised.</w:t>
        </w:r>
      </w:ins>
    </w:p>
    <w:p w14:paraId="2D4D7639" w14:textId="77777777" w:rsidR="001C0863" w:rsidRPr="001C0863" w:rsidRDefault="001C0863" w:rsidP="001C0863">
      <w:pPr>
        <w:rPr>
          <w:ins w:id="584" w:author="Microsoft Word" w:date="2024-09-02T13:56:00Z" w16du:dateUtc="2024-09-02T08:26:00Z"/>
          <w:b/>
          <w:bCs/>
        </w:rPr>
      </w:pPr>
      <w:ins w:id="585" w:author="Microsoft Word" w:date="2024-09-02T13:56:00Z" w16du:dateUtc="2024-09-02T08:26:00Z">
        <w:r w:rsidRPr="001C0863">
          <w:rPr>
            <w:b/>
            <w:bCs/>
          </w:rPr>
          <w:t>What to Consider Before Making the Change:</w:t>
        </w:r>
      </w:ins>
    </w:p>
    <w:p w14:paraId="0FBD459F" w14:textId="77777777" w:rsidR="001C0863" w:rsidRPr="001C0863" w:rsidRDefault="001C0863" w:rsidP="001C0863">
      <w:pPr>
        <w:rPr>
          <w:ins w:id="586" w:author="Microsoft Word" w:date="2024-09-02T13:56:00Z" w16du:dateUtc="2024-09-02T08:26:00Z"/>
          <w:rFonts w:hint="eastAsia"/>
        </w:rPr>
      </w:pPr>
      <w:ins w:id="587" w:author="Microsoft Word" w:date="2024-09-02T13:56:00Z" w16du:dateUtc="2024-09-02T08:26:00Z">
        <w:r w:rsidRPr="001C0863">
          <w:rPr>
            <w:b/>
            <w:bCs/>
          </w:rPr>
          <w:t>Assess Current Processes:</w:t>
        </w:r>
      </w:ins>
    </w:p>
    <w:p w14:paraId="6B24A13A" w14:textId="77777777" w:rsidR="001C0863" w:rsidRPr="001C0863" w:rsidRDefault="001C0863" w:rsidP="001C0863">
      <w:pPr>
        <w:numPr>
          <w:ilvl w:val="1"/>
          <w:numId w:val="70"/>
        </w:numPr>
        <w:rPr>
          <w:ins w:id="588" w:author="Microsoft Word" w:date="2024-09-02T13:56:00Z" w16du:dateUtc="2024-09-02T08:26:00Z"/>
          <w:rFonts w:hint="eastAsia"/>
        </w:rPr>
      </w:pPr>
      <w:ins w:id="589" w:author="Microsoft Word" w:date="2024-09-02T13:56:00Z" w16du:dateUtc="2024-09-02T08:26:00Z">
        <w:r w:rsidRPr="001C0863">
          <w:rPr>
            <w:b/>
            <w:bCs/>
          </w:rPr>
          <w:t>What to Do:</w:t>
        </w:r>
        <w:r w:rsidRPr="001C0863">
          <w:t xml:space="preserve"> Evaluate your existing workflows and identify areas that would benefit from DevOps.</w:t>
        </w:r>
      </w:ins>
    </w:p>
    <w:p w14:paraId="774A1E4F" w14:textId="77777777" w:rsidR="001C0863" w:rsidRPr="001C0863" w:rsidRDefault="001C0863" w:rsidP="001C0863">
      <w:pPr>
        <w:numPr>
          <w:ilvl w:val="1"/>
          <w:numId w:val="70"/>
        </w:numPr>
        <w:rPr>
          <w:ins w:id="590" w:author="Microsoft Word" w:date="2024-09-02T13:56:00Z" w16du:dateUtc="2024-09-02T08:26:00Z"/>
        </w:rPr>
      </w:pPr>
      <w:ins w:id="591" w:author="Microsoft Word" w:date="2024-09-02T13:56:00Z" w16du:dateUtc="2024-09-02T08:26:00Z">
        <w:r w:rsidRPr="001C0863">
          <w:rPr>
            <w:b/>
            <w:bCs/>
          </w:rPr>
          <w:t>Why It’s Important:</w:t>
        </w:r>
        <w:r w:rsidRPr="001C0863">
          <w:t xml:space="preserve"> Helps you understand where improvements are needed and how DevOps can help.</w:t>
        </w:r>
      </w:ins>
    </w:p>
    <w:p w14:paraId="7179C0CC" w14:textId="77777777" w:rsidR="001C0863" w:rsidRPr="001C0863" w:rsidRDefault="001C0863" w:rsidP="001C0863">
      <w:pPr>
        <w:rPr>
          <w:ins w:id="592" w:author="Microsoft Word" w:date="2024-09-02T13:56:00Z" w16du:dateUtc="2024-09-02T08:26:00Z"/>
        </w:rPr>
      </w:pPr>
      <w:ins w:id="593" w:author="Microsoft Word" w:date="2024-09-02T13:56:00Z" w16du:dateUtc="2024-09-02T08:26:00Z">
        <w:r w:rsidRPr="001C0863">
          <w:rPr>
            <w:b/>
            <w:bCs/>
          </w:rPr>
          <w:t>Evaluate Costs and Resources:</w:t>
        </w:r>
      </w:ins>
    </w:p>
    <w:p w14:paraId="66E634F0" w14:textId="77777777" w:rsidR="001C0863" w:rsidRPr="001C0863" w:rsidRDefault="001C0863" w:rsidP="001C0863">
      <w:pPr>
        <w:numPr>
          <w:ilvl w:val="1"/>
          <w:numId w:val="71"/>
        </w:numPr>
        <w:rPr>
          <w:ins w:id="594" w:author="Microsoft Word" w:date="2024-09-02T13:56:00Z" w16du:dateUtc="2024-09-02T08:26:00Z"/>
          <w:rFonts w:hint="eastAsia"/>
        </w:rPr>
      </w:pPr>
      <w:ins w:id="595" w:author="Microsoft Word" w:date="2024-09-02T13:56:00Z" w16du:dateUtc="2024-09-02T08:26:00Z">
        <w:r w:rsidRPr="001C0863">
          <w:rPr>
            <w:b/>
            <w:bCs/>
          </w:rPr>
          <w:t>What to Do:</w:t>
        </w:r>
        <w:r w:rsidRPr="001C0863">
          <w:t xml:space="preserve"> Estimate the costs involved and ensure you have the necessary resources for a successful transition.</w:t>
        </w:r>
      </w:ins>
    </w:p>
    <w:p w14:paraId="2889CB82" w14:textId="77777777" w:rsidR="001C0863" w:rsidRPr="001C0863" w:rsidRDefault="001C0863" w:rsidP="001C0863">
      <w:pPr>
        <w:numPr>
          <w:ilvl w:val="1"/>
          <w:numId w:val="71"/>
        </w:numPr>
        <w:rPr>
          <w:ins w:id="596" w:author="Microsoft Word" w:date="2024-09-02T13:56:00Z" w16du:dateUtc="2024-09-02T08:26:00Z"/>
        </w:rPr>
      </w:pPr>
      <w:ins w:id="597" w:author="Microsoft Word" w:date="2024-09-02T13:56:00Z" w16du:dateUtc="2024-09-02T08:26:00Z">
        <w:r w:rsidRPr="001C0863">
          <w:rPr>
            <w:b/>
            <w:bCs/>
          </w:rPr>
          <w:t>Why It’s Important:</w:t>
        </w:r>
        <w:r w:rsidRPr="001C0863">
          <w:t xml:space="preserve"> Ensures you’re prepared for the financial and resource investment required</w:t>
        </w:r>
      </w:ins>
    </w:p>
    <w:p w14:paraId="4950F86B" w14:textId="77777777" w:rsidR="001C0863" w:rsidRPr="001C0863" w:rsidRDefault="001C0863" w:rsidP="001C0863">
      <w:pPr>
        <w:rPr>
          <w:ins w:id="598" w:author="Microsoft Word" w:date="2024-09-02T13:56:00Z" w16du:dateUtc="2024-09-02T08:26:00Z"/>
        </w:rPr>
      </w:pPr>
      <w:ins w:id="599" w:author="Microsoft Word" w:date="2024-09-02T13:56:00Z" w16du:dateUtc="2024-09-02T08:26:00Z">
        <w:r w:rsidRPr="001C0863">
          <w:rPr>
            <w:b/>
            <w:bCs/>
          </w:rPr>
          <w:t>Plan for Training and Support:</w:t>
        </w:r>
      </w:ins>
    </w:p>
    <w:p w14:paraId="4256F192" w14:textId="77777777" w:rsidR="001C0863" w:rsidRPr="001C0863" w:rsidRDefault="001C0863" w:rsidP="001C0863">
      <w:pPr>
        <w:numPr>
          <w:ilvl w:val="1"/>
          <w:numId w:val="72"/>
        </w:numPr>
        <w:rPr>
          <w:ins w:id="600" w:author="Microsoft Word" w:date="2024-09-02T13:56:00Z" w16du:dateUtc="2024-09-02T08:26:00Z"/>
          <w:rFonts w:hint="eastAsia"/>
        </w:rPr>
      </w:pPr>
      <w:ins w:id="601" w:author="Microsoft Word" w:date="2024-09-02T13:56:00Z" w16du:dateUtc="2024-09-02T08:26:00Z">
        <w:r w:rsidRPr="001C0863">
          <w:rPr>
            <w:b/>
            <w:bCs/>
          </w:rPr>
          <w:t>What to Do:</w:t>
        </w:r>
        <w:r w:rsidRPr="001C0863">
          <w:t xml:space="preserve"> Develop a training plan for your team and consider support options during the transition.</w:t>
        </w:r>
      </w:ins>
    </w:p>
    <w:p w14:paraId="1C7E3992" w14:textId="77777777" w:rsidR="001C0863" w:rsidRPr="001C0863" w:rsidRDefault="001C0863" w:rsidP="001C0863">
      <w:pPr>
        <w:numPr>
          <w:ilvl w:val="1"/>
          <w:numId w:val="72"/>
        </w:numPr>
        <w:rPr>
          <w:ins w:id="602" w:author="Microsoft Word" w:date="2024-09-02T13:56:00Z" w16du:dateUtc="2024-09-02T08:26:00Z"/>
        </w:rPr>
      </w:pPr>
      <w:ins w:id="603" w:author="Microsoft Word" w:date="2024-09-02T13:56:00Z" w16du:dateUtc="2024-09-02T08:26:00Z">
        <w:r w:rsidRPr="001C0863">
          <w:rPr>
            <w:b/>
            <w:bCs/>
          </w:rPr>
          <w:t>Why It’s Important:</w:t>
        </w:r>
        <w:r w:rsidRPr="001C0863">
          <w:t xml:space="preserve"> Helps smooth the learning curve and ensures everyone is equipped to handle the new processes</w:t>
        </w:r>
      </w:ins>
    </w:p>
    <w:p w14:paraId="31734D1D" w14:textId="77777777" w:rsidR="001C0863" w:rsidRPr="001C0863" w:rsidRDefault="001C0863" w:rsidP="001C0863">
      <w:pPr>
        <w:rPr>
          <w:ins w:id="604" w:author="Microsoft Word" w:date="2024-09-02T13:56:00Z" w16du:dateUtc="2024-09-02T08:26:00Z"/>
        </w:rPr>
      </w:pPr>
      <w:ins w:id="605" w:author="Microsoft Word" w:date="2024-09-02T13:56:00Z" w16du:dateUtc="2024-09-02T08:26:00Z">
        <w:r w:rsidRPr="001C0863">
          <w:rPr>
            <w:b/>
            <w:bCs/>
          </w:rPr>
          <w:t>Consider Cultural Impact:</w:t>
        </w:r>
      </w:ins>
    </w:p>
    <w:p w14:paraId="2F62186B" w14:textId="77777777" w:rsidR="001C0863" w:rsidRPr="001C0863" w:rsidRDefault="001C0863" w:rsidP="001C0863">
      <w:pPr>
        <w:numPr>
          <w:ilvl w:val="1"/>
          <w:numId w:val="73"/>
        </w:numPr>
        <w:rPr>
          <w:ins w:id="606" w:author="Microsoft Word" w:date="2024-09-02T13:56:00Z" w16du:dateUtc="2024-09-02T08:26:00Z"/>
          <w:rFonts w:hint="eastAsia"/>
        </w:rPr>
      </w:pPr>
      <w:ins w:id="607" w:author="Microsoft Word" w:date="2024-09-02T13:56:00Z" w16du:dateUtc="2024-09-02T08:26:00Z">
        <w:r w:rsidRPr="001C0863">
          <w:rPr>
            <w:b/>
            <w:bCs/>
          </w:rPr>
          <w:t>What to Do:</w:t>
        </w:r>
        <w:r w:rsidRPr="001C0863">
          <w:t xml:space="preserve"> Plan how to manage the cultural shift and communicate the benefits to the team.</w:t>
        </w:r>
      </w:ins>
    </w:p>
    <w:p w14:paraId="614F9444" w14:textId="77777777" w:rsidR="001C0863" w:rsidRPr="001C0863" w:rsidRDefault="001C0863" w:rsidP="001C0863">
      <w:pPr>
        <w:numPr>
          <w:ilvl w:val="1"/>
          <w:numId w:val="73"/>
        </w:numPr>
        <w:rPr>
          <w:ins w:id="608" w:author="Microsoft Word" w:date="2024-09-02T13:56:00Z" w16du:dateUtc="2024-09-02T08:26:00Z"/>
        </w:rPr>
      </w:pPr>
      <w:ins w:id="609" w:author="Microsoft Word" w:date="2024-09-02T13:56:00Z" w16du:dateUtc="2024-09-02T08:26:00Z">
        <w:r w:rsidRPr="001C0863">
          <w:rPr>
            <w:b/>
            <w:bCs/>
          </w:rPr>
          <w:t>Why It’s Important:</w:t>
        </w:r>
        <w:r w:rsidRPr="001C0863">
          <w:t xml:space="preserve"> Ensures a smoother adoption process and minimizes resistance.</w:t>
        </w:r>
      </w:ins>
    </w:p>
    <w:p w14:paraId="44F7D4E9" w14:textId="77777777" w:rsidR="001C0863" w:rsidRPr="001C0863" w:rsidRDefault="001C0863" w:rsidP="001C0863">
      <w:pPr>
        <w:rPr>
          <w:ins w:id="610" w:author="Microsoft Word" w:date="2024-09-02T13:56:00Z" w16du:dateUtc="2024-09-02T08:26:00Z"/>
        </w:rPr>
      </w:pPr>
      <w:ins w:id="611" w:author="Microsoft Word" w:date="2024-09-02T13:56:00Z" w16du:dateUtc="2024-09-02T08:26:00Z">
        <w:r w:rsidRPr="001C0863">
          <w:rPr>
            <w:b/>
            <w:bCs/>
          </w:rPr>
          <w:t>Implement Gradually:</w:t>
        </w:r>
      </w:ins>
    </w:p>
    <w:p w14:paraId="72AFD12C" w14:textId="77777777" w:rsidR="001C0863" w:rsidRPr="001C0863" w:rsidRDefault="001C0863" w:rsidP="001C0863">
      <w:pPr>
        <w:numPr>
          <w:ilvl w:val="1"/>
          <w:numId w:val="74"/>
        </w:numPr>
        <w:rPr>
          <w:ins w:id="612" w:author="Microsoft Word" w:date="2024-09-02T13:56:00Z" w16du:dateUtc="2024-09-02T08:26:00Z"/>
          <w:rFonts w:hint="eastAsia"/>
        </w:rPr>
      </w:pPr>
      <w:ins w:id="613" w:author="Microsoft Word" w:date="2024-09-02T13:56:00Z" w16du:dateUtc="2024-09-02T08:26:00Z">
        <w:r w:rsidRPr="001C0863">
          <w:rPr>
            <w:b/>
            <w:bCs/>
          </w:rPr>
          <w:t>What to Do:</w:t>
        </w:r>
        <w:r w:rsidRPr="001C0863">
          <w:t xml:space="preserve"> Consider a phased approach to implementing DevOps practices.</w:t>
        </w:r>
      </w:ins>
    </w:p>
    <w:p w14:paraId="5DF87FB7" w14:textId="77777777" w:rsidR="001C0863" w:rsidRPr="001C0863" w:rsidRDefault="001C0863" w:rsidP="001C0863">
      <w:pPr>
        <w:numPr>
          <w:ilvl w:val="1"/>
          <w:numId w:val="74"/>
        </w:numPr>
        <w:rPr>
          <w:ins w:id="614" w:author="Microsoft Word" w:date="2024-09-02T13:56:00Z" w16du:dateUtc="2024-09-02T08:26:00Z"/>
        </w:rPr>
      </w:pPr>
      <w:ins w:id="615" w:author="Microsoft Word" w:date="2024-09-02T13:56:00Z" w16du:dateUtc="2024-09-02T08:26:00Z">
        <w:r w:rsidRPr="001C0863">
          <w:rPr>
            <w:b/>
            <w:bCs/>
          </w:rPr>
          <w:t>Why It’s Important:</w:t>
        </w:r>
        <w:r w:rsidRPr="001C0863">
          <w:t xml:space="preserve"> Allows for gradual adjustment and minimizes disruptions to ongoing projects.</w:t>
        </w:r>
      </w:ins>
    </w:p>
    <w:p w14:paraId="21487DB4" w14:textId="77777777" w:rsidR="001C0863" w:rsidRPr="001C0863" w:rsidRDefault="001C0863" w:rsidP="001C0863">
      <w:pPr>
        <w:rPr>
          <w:ins w:id="616" w:author="Microsoft Word" w:date="2024-09-02T13:56:00Z" w16du:dateUtc="2024-09-02T08:26:00Z"/>
        </w:rPr>
      </w:pPr>
      <w:ins w:id="617" w:author="Microsoft Word" w:date="2024-09-02T13:56:00Z" w16du:dateUtc="2024-09-02T08:26:00Z">
        <w:r w:rsidRPr="001C0863">
          <w:t>11)Create a comprehensive DevOps implementation roadmap, detailing tools, team roles, and workflows for integrating DevOps into an existing software development environment.</w:t>
        </w:r>
      </w:ins>
    </w:p>
    <w:p w14:paraId="750B1D48" w14:textId="77777777" w:rsidR="001C0863" w:rsidRPr="001C0863" w:rsidRDefault="001C0863" w:rsidP="001C0863">
      <w:pPr>
        <w:rPr>
          <w:ins w:id="618" w:author="Microsoft Word" w:date="2024-09-02T13:56:00Z" w16du:dateUtc="2024-09-02T08:26:00Z"/>
        </w:rPr>
      </w:pPr>
      <w:ins w:id="619" w:author="Microsoft Word" w:date="2024-09-02T13:56:00Z" w16du:dateUtc="2024-09-02T08:26:00Z">
        <w:r w:rsidRPr="001C0863">
          <w:t xml:space="preserve"> </w:t>
        </w:r>
      </w:ins>
    </w:p>
    <w:p w14:paraId="466F4A84" w14:textId="77777777" w:rsidR="001C0863" w:rsidRPr="001C0863" w:rsidRDefault="001C0863" w:rsidP="001C0863">
      <w:pPr>
        <w:rPr>
          <w:ins w:id="620" w:author="Microsoft Word" w:date="2024-09-02T13:56:00Z" w16du:dateUtc="2024-09-02T08:26:00Z"/>
          <w:b/>
          <w:bCs/>
        </w:rPr>
      </w:pPr>
      <w:ins w:id="621" w:author="Microsoft Word" w:date="2024-09-02T13:56:00Z" w16du:dateUtc="2024-09-02T08:26:00Z">
        <w:r w:rsidRPr="001C0863">
          <w:rPr>
            <w:rFonts w:hint="eastAsia"/>
            <w:b/>
            <w:bCs/>
          </w:rPr>
          <w:t xml:space="preserve">1. </w:t>
        </w:r>
        <w:r w:rsidRPr="001C0863">
          <w:rPr>
            <w:b/>
            <w:bCs/>
          </w:rPr>
          <w:t>Assessment and Planning:</w:t>
        </w:r>
      </w:ins>
    </w:p>
    <w:p w14:paraId="368A916E" w14:textId="77777777" w:rsidR="001C0863" w:rsidRPr="001C0863" w:rsidRDefault="001C0863" w:rsidP="001C0863">
      <w:pPr>
        <w:rPr>
          <w:ins w:id="622" w:author="Microsoft Word" w:date="2024-09-02T13:56:00Z" w16du:dateUtc="2024-09-02T08:26:00Z"/>
          <w:rFonts w:hint="eastAsia"/>
        </w:rPr>
      </w:pPr>
      <w:ins w:id="623" w:author="Microsoft Word" w:date="2024-09-02T13:56:00Z" w16du:dateUtc="2024-09-02T08:26:00Z">
        <w:r w:rsidRPr="001C0863">
          <w:rPr>
            <w:b/>
            <w:bCs/>
          </w:rPr>
          <w:t>Assess Current Environment:</w:t>
        </w:r>
      </w:ins>
    </w:p>
    <w:p w14:paraId="7CF9FCE1" w14:textId="77777777" w:rsidR="001C0863" w:rsidRPr="001C0863" w:rsidRDefault="001C0863" w:rsidP="001C0863">
      <w:pPr>
        <w:numPr>
          <w:ilvl w:val="1"/>
          <w:numId w:val="75"/>
        </w:numPr>
        <w:rPr>
          <w:ins w:id="624" w:author="Microsoft Word" w:date="2024-09-02T13:56:00Z" w16du:dateUtc="2024-09-02T08:26:00Z"/>
          <w:rFonts w:hint="eastAsia"/>
        </w:rPr>
      </w:pPr>
      <w:ins w:id="625" w:author="Microsoft Word" w:date="2024-09-02T13:56:00Z" w16du:dateUtc="2024-09-02T08:26:00Z">
        <w:r w:rsidRPr="001C0863">
          <w:rPr>
            <w:b/>
            <w:bCs/>
          </w:rPr>
          <w:t>Review:</w:t>
        </w:r>
        <w:r w:rsidRPr="001C0863">
          <w:t xml:space="preserve"> Analyze existing development, testing, and deployment processes.</w:t>
        </w:r>
      </w:ins>
    </w:p>
    <w:p w14:paraId="1D672E5D" w14:textId="77777777" w:rsidR="001C0863" w:rsidRPr="001C0863" w:rsidRDefault="001C0863" w:rsidP="001C0863">
      <w:pPr>
        <w:numPr>
          <w:ilvl w:val="1"/>
          <w:numId w:val="75"/>
        </w:numPr>
        <w:rPr>
          <w:ins w:id="626" w:author="Microsoft Word" w:date="2024-09-02T13:56:00Z" w16du:dateUtc="2024-09-02T08:26:00Z"/>
        </w:rPr>
      </w:pPr>
      <w:ins w:id="627" w:author="Microsoft Word" w:date="2024-09-02T13:56:00Z" w16du:dateUtc="2024-09-02T08:26:00Z">
        <w:r w:rsidRPr="001C0863">
          <w:rPr>
            <w:b/>
            <w:bCs/>
          </w:rPr>
          <w:t>Identify:</w:t>
        </w:r>
        <w:r w:rsidRPr="001C0863">
          <w:t xml:space="preserve"> Pinpoint bottlenecks, manual processes, and areas for improvement.</w:t>
        </w:r>
      </w:ins>
    </w:p>
    <w:p w14:paraId="1A6A6B8C" w14:textId="77777777" w:rsidR="001C0863" w:rsidRPr="001C0863" w:rsidRDefault="001C0863" w:rsidP="001C0863">
      <w:pPr>
        <w:rPr>
          <w:ins w:id="628" w:author="Microsoft Word" w:date="2024-09-02T13:56:00Z" w16du:dateUtc="2024-09-02T08:26:00Z"/>
        </w:rPr>
      </w:pPr>
      <w:ins w:id="629" w:author="Microsoft Word" w:date="2024-09-02T13:56:00Z" w16du:dateUtc="2024-09-02T08:26:00Z">
        <w:r w:rsidRPr="001C0863">
          <w:rPr>
            <w:b/>
            <w:bCs/>
          </w:rPr>
          <w:t>Define Goals:</w:t>
        </w:r>
      </w:ins>
    </w:p>
    <w:p w14:paraId="7FAC9174" w14:textId="77777777" w:rsidR="001C0863" w:rsidRPr="001C0863" w:rsidRDefault="001C0863" w:rsidP="001C0863">
      <w:pPr>
        <w:numPr>
          <w:ilvl w:val="1"/>
          <w:numId w:val="76"/>
        </w:numPr>
        <w:rPr>
          <w:ins w:id="630" w:author="Microsoft Word" w:date="2024-09-02T13:56:00Z" w16du:dateUtc="2024-09-02T08:26:00Z"/>
          <w:rFonts w:hint="eastAsia"/>
        </w:rPr>
      </w:pPr>
      <w:ins w:id="631" w:author="Microsoft Word" w:date="2024-09-02T13:56:00Z" w16du:dateUtc="2024-09-02T08:26:00Z">
        <w:r w:rsidRPr="001C0863">
          <w:rPr>
            <w:b/>
            <w:bCs/>
          </w:rPr>
          <w:t>Set Objectives:</w:t>
        </w:r>
        <w:r w:rsidRPr="001C0863">
          <w:t xml:space="preserve"> Decide what you want to achieve with DevOps (e.g., faster releases, improved quality).</w:t>
        </w:r>
      </w:ins>
    </w:p>
    <w:p w14:paraId="1A5506CE" w14:textId="77777777" w:rsidR="001C0863" w:rsidRPr="001C0863" w:rsidRDefault="001C0863" w:rsidP="001C0863">
      <w:pPr>
        <w:numPr>
          <w:ilvl w:val="1"/>
          <w:numId w:val="76"/>
        </w:numPr>
        <w:rPr>
          <w:ins w:id="632" w:author="Microsoft Word" w:date="2024-09-02T13:56:00Z" w16du:dateUtc="2024-09-02T08:26:00Z"/>
        </w:rPr>
      </w:pPr>
      <w:ins w:id="633" w:author="Microsoft Word" w:date="2024-09-02T13:56:00Z" w16du:dateUtc="2024-09-02T08:26:00Z">
        <w:r w:rsidRPr="001C0863">
          <w:rPr>
            <w:b/>
            <w:bCs/>
          </w:rPr>
          <w:t>Metrics:</w:t>
        </w:r>
        <w:r w:rsidRPr="001C0863">
          <w:t xml:space="preserve"> Determine how you will measure success (e.g., deployment frequency, defect rate).</w:t>
        </w:r>
      </w:ins>
    </w:p>
    <w:p w14:paraId="4AF2C375" w14:textId="77777777" w:rsidR="001C0863" w:rsidRPr="001C0863" w:rsidRDefault="001C0863" w:rsidP="001C0863">
      <w:pPr>
        <w:rPr>
          <w:ins w:id="634" w:author="Microsoft Word" w:date="2024-09-02T13:56:00Z" w16du:dateUtc="2024-09-02T08:26:00Z"/>
        </w:rPr>
      </w:pPr>
      <w:ins w:id="635" w:author="Microsoft Word" w:date="2024-09-02T13:56:00Z" w16du:dateUtc="2024-09-02T08:26:00Z">
        <w:r w:rsidRPr="001C0863">
          <w:rPr>
            <w:b/>
            <w:bCs/>
          </w:rPr>
          <w:t>Plan Transition:</w:t>
        </w:r>
      </w:ins>
    </w:p>
    <w:p w14:paraId="5E41494D" w14:textId="77777777" w:rsidR="001C0863" w:rsidRPr="001C0863" w:rsidRDefault="001C0863" w:rsidP="001C0863">
      <w:pPr>
        <w:numPr>
          <w:ilvl w:val="1"/>
          <w:numId w:val="77"/>
        </w:numPr>
        <w:rPr>
          <w:ins w:id="636" w:author="Microsoft Word" w:date="2024-09-02T13:56:00Z" w16du:dateUtc="2024-09-02T08:26:00Z"/>
          <w:rFonts w:hint="eastAsia"/>
        </w:rPr>
      </w:pPr>
      <w:ins w:id="637" w:author="Microsoft Word" w:date="2024-09-02T13:56:00Z" w16du:dateUtc="2024-09-02T08:26:00Z">
        <w:r w:rsidRPr="001C0863">
          <w:rPr>
            <w:b/>
            <w:bCs/>
          </w:rPr>
          <w:t>Create a Roadmap:</w:t>
        </w:r>
        <w:r w:rsidRPr="001C0863">
          <w:t xml:space="preserve"> Develop a step-by-step plan for implementing DevOps.</w:t>
        </w:r>
      </w:ins>
    </w:p>
    <w:p w14:paraId="09A5FB19" w14:textId="77777777" w:rsidR="001C0863" w:rsidRPr="001C0863" w:rsidRDefault="001C0863" w:rsidP="001C0863">
      <w:pPr>
        <w:numPr>
          <w:ilvl w:val="1"/>
          <w:numId w:val="77"/>
        </w:numPr>
        <w:rPr>
          <w:ins w:id="638" w:author="Microsoft Word" w:date="2024-09-02T13:56:00Z" w16du:dateUtc="2024-09-02T08:26:00Z"/>
        </w:rPr>
      </w:pPr>
      <w:ins w:id="639" w:author="Microsoft Word" w:date="2024-09-02T13:56:00Z" w16du:dateUtc="2024-09-02T08:26:00Z">
        <w:r w:rsidRPr="001C0863">
          <w:rPr>
            <w:b/>
            <w:bCs/>
          </w:rPr>
          <w:t>Resource Allocation:</w:t>
        </w:r>
        <w:r w:rsidRPr="001C0863">
          <w:t xml:space="preserve"> Budget for tools, training, and potential new hires.</w:t>
        </w:r>
      </w:ins>
    </w:p>
    <w:p w14:paraId="3F9EA5AE" w14:textId="77777777" w:rsidR="001C0863" w:rsidRPr="001C0863" w:rsidRDefault="001C0863" w:rsidP="001C0863">
      <w:pPr>
        <w:rPr>
          <w:ins w:id="640" w:author="Microsoft Word" w:date="2024-09-02T13:56:00Z" w16du:dateUtc="2024-09-02T08:26:00Z"/>
        </w:rPr>
      </w:pPr>
      <w:ins w:id="641" w:author="Microsoft Word" w:date="2024-09-02T13:56:00Z" w16du:dateUtc="2024-09-02T08:26:00Z">
        <w:r w:rsidRPr="001C0863">
          <w:pict w14:anchorId="61DB593A">
            <v:rect id="_x0000_i1025" style="width:468pt;height:1.2pt" o:hralign="center" o:hrstd="t" o:hr="t" fillcolor="#a0a0a0" stroked="f"/>
          </w:pict>
        </w:r>
      </w:ins>
    </w:p>
    <w:p w14:paraId="4446D582" w14:textId="77777777" w:rsidR="001C0863" w:rsidRPr="001C0863" w:rsidRDefault="001C0863" w:rsidP="001C0863">
      <w:pPr>
        <w:rPr>
          <w:ins w:id="642" w:author="Microsoft Word" w:date="2024-09-02T13:56:00Z" w16du:dateUtc="2024-09-02T08:26:00Z"/>
          <w:b/>
          <w:bCs/>
        </w:rPr>
      </w:pPr>
      <w:ins w:id="643" w:author="Microsoft Word" w:date="2024-09-02T13:56:00Z" w16du:dateUtc="2024-09-02T08:26:00Z">
        <w:r w:rsidRPr="001C0863">
          <w:rPr>
            <w:rFonts w:hint="eastAsia"/>
            <w:b/>
            <w:bCs/>
          </w:rPr>
          <w:t xml:space="preserve">**2. </w:t>
        </w:r>
        <w:r w:rsidRPr="001C0863">
          <w:rPr>
            <w:b/>
            <w:bCs/>
          </w:rPr>
          <w:t>Tool Selection and Setup:</w:t>
        </w:r>
      </w:ins>
    </w:p>
    <w:p w14:paraId="6C79B923" w14:textId="77777777" w:rsidR="001C0863" w:rsidRPr="001C0863" w:rsidRDefault="001C0863" w:rsidP="001C0863">
      <w:pPr>
        <w:rPr>
          <w:ins w:id="644" w:author="Microsoft Word" w:date="2024-09-02T13:56:00Z" w16du:dateUtc="2024-09-02T08:26:00Z"/>
          <w:rFonts w:hint="eastAsia"/>
        </w:rPr>
      </w:pPr>
      <w:ins w:id="645" w:author="Microsoft Word" w:date="2024-09-02T13:56:00Z" w16du:dateUtc="2024-09-02T08:26:00Z">
        <w:r w:rsidRPr="001C0863">
          <w:rPr>
            <w:b/>
            <w:bCs/>
          </w:rPr>
          <w:t>Version Control:</w:t>
        </w:r>
      </w:ins>
    </w:p>
    <w:p w14:paraId="14C0568C" w14:textId="77777777" w:rsidR="001C0863" w:rsidRPr="001C0863" w:rsidRDefault="001C0863" w:rsidP="001C0863">
      <w:pPr>
        <w:numPr>
          <w:ilvl w:val="1"/>
          <w:numId w:val="78"/>
        </w:numPr>
        <w:rPr>
          <w:ins w:id="646" w:author="Microsoft Word" w:date="2024-09-02T13:56:00Z" w16du:dateUtc="2024-09-02T08:26:00Z"/>
          <w:rFonts w:hint="eastAsia"/>
        </w:rPr>
      </w:pPr>
      <w:ins w:id="647" w:author="Microsoft Word" w:date="2024-09-02T13:56:00Z" w16du:dateUtc="2024-09-02T08:26:00Z">
        <w:r w:rsidRPr="001C0863">
          <w:rPr>
            <w:b/>
            <w:bCs/>
          </w:rPr>
          <w:t>Tool:</w:t>
        </w:r>
        <w:r w:rsidRPr="001C0863">
          <w:t xml:space="preserve"> Git (e.g., GitHub, GitLab, Bitbucket)</w:t>
        </w:r>
      </w:ins>
    </w:p>
    <w:p w14:paraId="31C502D1" w14:textId="77777777" w:rsidR="001C0863" w:rsidRPr="001C0863" w:rsidRDefault="001C0863" w:rsidP="001C0863">
      <w:pPr>
        <w:numPr>
          <w:ilvl w:val="1"/>
          <w:numId w:val="78"/>
        </w:numPr>
        <w:rPr>
          <w:ins w:id="648" w:author="Microsoft Word" w:date="2024-09-02T13:56:00Z" w16du:dateUtc="2024-09-02T08:26:00Z"/>
        </w:rPr>
      </w:pPr>
      <w:ins w:id="649" w:author="Microsoft Word" w:date="2024-09-02T13:56:00Z" w16du:dateUtc="2024-09-02T08:26:00Z">
        <w:r w:rsidRPr="001C0863">
          <w:rPr>
            <w:b/>
            <w:bCs/>
          </w:rPr>
          <w:t>Purpose:</w:t>
        </w:r>
        <w:r w:rsidRPr="001C0863">
          <w:t xml:space="preserve"> Manage code changes and collaboration.</w:t>
        </w:r>
      </w:ins>
    </w:p>
    <w:p w14:paraId="6E09CA1D" w14:textId="77777777" w:rsidR="001C0863" w:rsidRPr="001C0863" w:rsidRDefault="001C0863" w:rsidP="001C0863">
      <w:pPr>
        <w:rPr>
          <w:ins w:id="650" w:author="Microsoft Word" w:date="2024-09-02T13:56:00Z" w16du:dateUtc="2024-09-02T08:26:00Z"/>
        </w:rPr>
      </w:pPr>
      <w:ins w:id="651" w:author="Microsoft Word" w:date="2024-09-02T13:56:00Z" w16du:dateUtc="2024-09-02T08:26:00Z">
        <w:r w:rsidRPr="001C0863">
          <w:rPr>
            <w:b/>
            <w:bCs/>
          </w:rPr>
          <w:t>Continuous Integration (CI):</w:t>
        </w:r>
      </w:ins>
    </w:p>
    <w:p w14:paraId="089BB19A" w14:textId="77777777" w:rsidR="001C0863" w:rsidRPr="001C0863" w:rsidRDefault="001C0863" w:rsidP="001C0863">
      <w:pPr>
        <w:numPr>
          <w:ilvl w:val="1"/>
          <w:numId w:val="79"/>
        </w:numPr>
        <w:rPr>
          <w:ins w:id="652" w:author="Microsoft Word" w:date="2024-09-02T13:56:00Z" w16du:dateUtc="2024-09-02T08:26:00Z"/>
          <w:rFonts w:hint="eastAsia"/>
        </w:rPr>
      </w:pPr>
      <w:ins w:id="653" w:author="Microsoft Word" w:date="2024-09-02T13:56:00Z" w16du:dateUtc="2024-09-02T08:26:00Z">
        <w:r w:rsidRPr="001C0863">
          <w:rPr>
            <w:b/>
            <w:bCs/>
          </w:rPr>
          <w:t>Tool:</w:t>
        </w:r>
        <w:r w:rsidRPr="001C0863">
          <w:t xml:space="preserve"> Jenkins, GitLab CI, or CircleCI</w:t>
        </w:r>
      </w:ins>
    </w:p>
    <w:p w14:paraId="57F9062F" w14:textId="77777777" w:rsidR="001C0863" w:rsidRPr="001C0863" w:rsidRDefault="001C0863" w:rsidP="001C0863">
      <w:pPr>
        <w:numPr>
          <w:ilvl w:val="1"/>
          <w:numId w:val="79"/>
        </w:numPr>
        <w:rPr>
          <w:ins w:id="654" w:author="Microsoft Word" w:date="2024-09-02T13:56:00Z" w16du:dateUtc="2024-09-02T08:26:00Z"/>
        </w:rPr>
      </w:pPr>
      <w:ins w:id="655" w:author="Microsoft Word" w:date="2024-09-02T13:56:00Z" w16du:dateUtc="2024-09-02T08:26:00Z">
        <w:r w:rsidRPr="001C0863">
          <w:rPr>
            <w:b/>
            <w:bCs/>
          </w:rPr>
          <w:t>Purpose:</w:t>
        </w:r>
        <w:r w:rsidRPr="001C0863">
          <w:t xml:space="preserve"> Automatically build and test code changes.</w:t>
        </w:r>
      </w:ins>
    </w:p>
    <w:p w14:paraId="076F1D7B" w14:textId="77777777" w:rsidR="001C0863" w:rsidRPr="001C0863" w:rsidRDefault="001C0863" w:rsidP="001C0863">
      <w:pPr>
        <w:rPr>
          <w:ins w:id="656" w:author="Microsoft Word" w:date="2024-09-02T13:56:00Z" w16du:dateUtc="2024-09-02T08:26:00Z"/>
        </w:rPr>
      </w:pPr>
      <w:ins w:id="657" w:author="Microsoft Word" w:date="2024-09-02T13:56:00Z" w16du:dateUtc="2024-09-02T08:26:00Z">
        <w:r w:rsidRPr="001C0863">
          <w:rPr>
            <w:b/>
            <w:bCs/>
          </w:rPr>
          <w:t>Continuous Deployment (CD):</w:t>
        </w:r>
      </w:ins>
    </w:p>
    <w:p w14:paraId="4CCABA72" w14:textId="77777777" w:rsidR="001C0863" w:rsidRPr="001C0863" w:rsidRDefault="001C0863" w:rsidP="001C0863">
      <w:pPr>
        <w:numPr>
          <w:ilvl w:val="1"/>
          <w:numId w:val="80"/>
        </w:numPr>
        <w:rPr>
          <w:ins w:id="658" w:author="Microsoft Word" w:date="2024-09-02T13:56:00Z" w16du:dateUtc="2024-09-02T08:26:00Z"/>
          <w:rFonts w:hint="eastAsia"/>
        </w:rPr>
      </w:pPr>
      <w:ins w:id="659" w:author="Microsoft Word" w:date="2024-09-02T13:56:00Z" w16du:dateUtc="2024-09-02T08:26:00Z">
        <w:r w:rsidRPr="001C0863">
          <w:rPr>
            <w:b/>
            <w:bCs/>
          </w:rPr>
          <w:t>Tool:</w:t>
        </w:r>
        <w:r w:rsidRPr="001C0863">
          <w:t xml:space="preserve"> Jenkins, GitLab CI/CD, or CircleCI</w:t>
        </w:r>
      </w:ins>
    </w:p>
    <w:p w14:paraId="185F7B30" w14:textId="77777777" w:rsidR="001C0863" w:rsidRPr="001C0863" w:rsidRDefault="001C0863" w:rsidP="001C0863">
      <w:pPr>
        <w:numPr>
          <w:ilvl w:val="1"/>
          <w:numId w:val="80"/>
        </w:numPr>
        <w:rPr>
          <w:ins w:id="660" w:author="Microsoft Word" w:date="2024-09-02T13:56:00Z" w16du:dateUtc="2024-09-02T08:26:00Z"/>
        </w:rPr>
      </w:pPr>
      <w:ins w:id="661" w:author="Microsoft Word" w:date="2024-09-02T13:56:00Z" w16du:dateUtc="2024-09-02T08:26:00Z">
        <w:r w:rsidRPr="001C0863">
          <w:rPr>
            <w:b/>
            <w:bCs/>
          </w:rPr>
          <w:t>Purpose:</w:t>
        </w:r>
        <w:r w:rsidRPr="001C0863">
          <w:t xml:space="preserve"> Automate the deployment of code to staging and production environments.</w:t>
        </w:r>
      </w:ins>
    </w:p>
    <w:p w14:paraId="220596C3" w14:textId="77777777" w:rsidR="001C0863" w:rsidRPr="001C0863" w:rsidRDefault="001C0863" w:rsidP="001C0863">
      <w:pPr>
        <w:rPr>
          <w:ins w:id="662" w:author="Microsoft Word" w:date="2024-09-02T13:56:00Z" w16du:dateUtc="2024-09-02T08:26:00Z"/>
        </w:rPr>
      </w:pPr>
      <w:ins w:id="663" w:author="Microsoft Word" w:date="2024-09-02T13:56:00Z" w16du:dateUtc="2024-09-02T08:26:00Z">
        <w:r w:rsidRPr="001C0863">
          <w:t xml:space="preserve"> </w:t>
        </w:r>
      </w:ins>
    </w:p>
    <w:p w14:paraId="4B7584C4" w14:textId="77777777" w:rsidR="001C0863" w:rsidRPr="001C0863" w:rsidRDefault="001C0863" w:rsidP="001C0863">
      <w:pPr>
        <w:rPr>
          <w:ins w:id="664" w:author="Microsoft Word" w:date="2024-09-02T13:56:00Z" w16du:dateUtc="2024-09-02T08:26:00Z"/>
          <w:b/>
          <w:bCs/>
        </w:rPr>
      </w:pPr>
      <w:ins w:id="665" w:author="Microsoft Word" w:date="2024-09-02T13:56:00Z" w16du:dateUtc="2024-09-02T08:26:00Z">
        <w:r w:rsidRPr="001C0863">
          <w:rPr>
            <w:rFonts w:hint="eastAsia"/>
            <w:b/>
            <w:bCs/>
          </w:rPr>
          <w:t xml:space="preserve">**3. </w:t>
        </w:r>
        <w:r w:rsidRPr="001C0863">
          <w:rPr>
            <w:b/>
            <w:bCs/>
          </w:rPr>
          <w:t>Team Roles and Responsibilities:</w:t>
        </w:r>
      </w:ins>
    </w:p>
    <w:p w14:paraId="76732971" w14:textId="77777777" w:rsidR="001C0863" w:rsidRPr="001C0863" w:rsidRDefault="001C0863" w:rsidP="001C0863">
      <w:pPr>
        <w:numPr>
          <w:ilvl w:val="0"/>
          <w:numId w:val="81"/>
        </w:numPr>
        <w:rPr>
          <w:ins w:id="666" w:author="Microsoft Word" w:date="2024-09-02T13:56:00Z" w16du:dateUtc="2024-09-02T08:26:00Z"/>
          <w:rFonts w:hint="eastAsia"/>
        </w:rPr>
      </w:pPr>
    </w:p>
    <w:p w14:paraId="3B09D6E0" w14:textId="77777777" w:rsidR="001C0863" w:rsidRPr="001C0863" w:rsidRDefault="001C0863" w:rsidP="001C0863">
      <w:pPr>
        <w:rPr>
          <w:ins w:id="667" w:author="Microsoft Word" w:date="2024-09-02T13:56:00Z" w16du:dateUtc="2024-09-02T08:26:00Z"/>
        </w:rPr>
      </w:pPr>
      <w:ins w:id="668" w:author="Microsoft Word" w:date="2024-09-02T13:56:00Z" w16du:dateUtc="2024-09-02T08:26:00Z">
        <w:r w:rsidRPr="001C0863">
          <w:rPr>
            <w:b/>
            <w:bCs/>
          </w:rPr>
          <w:t>DevOps Engineer:</w:t>
        </w:r>
      </w:ins>
    </w:p>
    <w:p w14:paraId="03852EEA" w14:textId="77777777" w:rsidR="001C0863" w:rsidRPr="001C0863" w:rsidRDefault="001C0863" w:rsidP="001C0863">
      <w:pPr>
        <w:numPr>
          <w:ilvl w:val="1"/>
          <w:numId w:val="82"/>
        </w:numPr>
        <w:rPr>
          <w:ins w:id="669" w:author="Microsoft Word" w:date="2024-09-02T13:56:00Z" w16du:dateUtc="2024-09-02T08:26:00Z"/>
          <w:rFonts w:hint="eastAsia"/>
        </w:rPr>
      </w:pPr>
      <w:ins w:id="670" w:author="Microsoft Word" w:date="2024-09-02T13:56:00Z" w16du:dateUtc="2024-09-02T08:26:00Z">
        <w:r w:rsidRPr="001C0863">
          <w:rPr>
            <w:b/>
            <w:bCs/>
          </w:rPr>
          <w:t>Role:</w:t>
        </w:r>
        <w:r w:rsidRPr="001C0863">
          <w:t xml:space="preserve"> Implement and maintain CI/CD pipelines, manage infrastructure as code, and oversee monitoring tools.</w:t>
        </w:r>
      </w:ins>
    </w:p>
    <w:p w14:paraId="27656AD3" w14:textId="77777777" w:rsidR="001C0863" w:rsidRPr="001C0863" w:rsidRDefault="001C0863" w:rsidP="001C0863">
      <w:pPr>
        <w:numPr>
          <w:ilvl w:val="1"/>
          <w:numId w:val="82"/>
        </w:numPr>
        <w:rPr>
          <w:ins w:id="671" w:author="Microsoft Word" w:date="2024-09-02T13:56:00Z" w16du:dateUtc="2024-09-02T08:26:00Z"/>
        </w:rPr>
      </w:pPr>
      <w:ins w:id="672" w:author="Microsoft Word" w:date="2024-09-02T13:56:00Z" w16du:dateUtc="2024-09-02T08:26:00Z">
        <w:r w:rsidRPr="001C0863">
          <w:rPr>
            <w:b/>
            <w:bCs/>
          </w:rPr>
          <w:t>Skills:</w:t>
        </w:r>
        <w:r w:rsidRPr="001C0863">
          <w:t xml:space="preserve"> Experience with automation tools, scripting, and cloud platforms.</w:t>
        </w:r>
      </w:ins>
    </w:p>
    <w:p w14:paraId="78BFF3BF" w14:textId="77777777" w:rsidR="001C0863" w:rsidRPr="001C0863" w:rsidRDefault="001C0863" w:rsidP="001C0863">
      <w:pPr>
        <w:rPr>
          <w:ins w:id="673" w:author="Microsoft Word" w:date="2024-09-02T13:56:00Z" w16du:dateUtc="2024-09-02T08:26:00Z"/>
        </w:rPr>
      </w:pPr>
      <w:ins w:id="674" w:author="Microsoft Word" w:date="2024-09-02T13:56:00Z" w16du:dateUtc="2024-09-02T08:26:00Z">
        <w:r w:rsidRPr="001C0863">
          <w:rPr>
            <w:b/>
            <w:bCs/>
          </w:rPr>
          <w:t>Developers:</w:t>
        </w:r>
      </w:ins>
    </w:p>
    <w:p w14:paraId="76F6D115" w14:textId="77777777" w:rsidR="001C0863" w:rsidRPr="001C0863" w:rsidRDefault="001C0863" w:rsidP="001C0863">
      <w:pPr>
        <w:numPr>
          <w:ilvl w:val="1"/>
          <w:numId w:val="83"/>
        </w:numPr>
        <w:rPr>
          <w:ins w:id="675" w:author="Microsoft Word" w:date="2024-09-02T13:56:00Z" w16du:dateUtc="2024-09-02T08:26:00Z"/>
          <w:rFonts w:hint="eastAsia"/>
        </w:rPr>
      </w:pPr>
      <w:ins w:id="676" w:author="Microsoft Word" w:date="2024-09-02T13:56:00Z" w16du:dateUtc="2024-09-02T08:26:00Z">
        <w:r w:rsidRPr="001C0863">
          <w:rPr>
            <w:b/>
            <w:bCs/>
          </w:rPr>
          <w:t>Role:</w:t>
        </w:r>
        <w:r w:rsidRPr="001C0863">
          <w:t xml:space="preserve"> Write and commit code, collaborate on feature development, and ensure code quality through automated tests.</w:t>
        </w:r>
      </w:ins>
    </w:p>
    <w:p w14:paraId="75C005A4" w14:textId="77777777" w:rsidR="001C0863" w:rsidRPr="001C0863" w:rsidRDefault="001C0863" w:rsidP="001C0863">
      <w:pPr>
        <w:numPr>
          <w:ilvl w:val="1"/>
          <w:numId w:val="83"/>
        </w:numPr>
        <w:rPr>
          <w:ins w:id="677" w:author="Microsoft Word" w:date="2024-09-02T13:56:00Z" w16du:dateUtc="2024-09-02T08:26:00Z"/>
        </w:rPr>
      </w:pPr>
      <w:ins w:id="678" w:author="Microsoft Word" w:date="2024-09-02T13:56:00Z" w16du:dateUtc="2024-09-02T08:26:00Z">
        <w:r w:rsidRPr="001C0863">
          <w:rPr>
            <w:b/>
            <w:bCs/>
          </w:rPr>
          <w:t>Skills:</w:t>
        </w:r>
        <w:r w:rsidRPr="001C0863">
          <w:t xml:space="preserve"> Proficiency in programming languages and version control systems.</w:t>
        </w:r>
      </w:ins>
    </w:p>
    <w:p w14:paraId="62A55DE3" w14:textId="77777777" w:rsidR="001C0863" w:rsidRPr="001C0863" w:rsidRDefault="001C0863" w:rsidP="001C0863">
      <w:pPr>
        <w:rPr>
          <w:ins w:id="679" w:author="Microsoft Word" w:date="2024-09-02T13:56:00Z" w16du:dateUtc="2024-09-02T08:26:00Z"/>
        </w:rPr>
      </w:pPr>
      <w:ins w:id="680" w:author="Microsoft Word" w:date="2024-09-02T13:56:00Z" w16du:dateUtc="2024-09-02T08:26:00Z">
        <w:r w:rsidRPr="001C0863">
          <w:pict w14:anchorId="36FAF5CA">
            <v:rect id="_x0000_i1026" style="width:468pt;height:1.2pt" o:hralign="center" o:hrstd="t" o:hr="t" fillcolor="#a0a0a0" stroked="f"/>
          </w:pict>
        </w:r>
      </w:ins>
    </w:p>
    <w:p w14:paraId="7D0FAA4C" w14:textId="77777777" w:rsidR="001C0863" w:rsidRPr="001C0863" w:rsidRDefault="001C0863" w:rsidP="001C0863">
      <w:pPr>
        <w:rPr>
          <w:ins w:id="681" w:author="Microsoft Word" w:date="2024-09-02T13:56:00Z" w16du:dateUtc="2024-09-02T08:26:00Z"/>
          <w:b/>
          <w:bCs/>
        </w:rPr>
      </w:pPr>
      <w:ins w:id="682" w:author="Microsoft Word" w:date="2024-09-02T13:56:00Z" w16du:dateUtc="2024-09-02T08:26:00Z">
        <w:r w:rsidRPr="001C0863">
          <w:rPr>
            <w:rFonts w:hint="eastAsia"/>
            <w:b/>
            <w:bCs/>
          </w:rPr>
          <w:t xml:space="preserve">**4. </w:t>
        </w:r>
        <w:r w:rsidRPr="001C0863">
          <w:rPr>
            <w:b/>
            <w:bCs/>
          </w:rPr>
          <w:t>Workflow Integration:</w:t>
        </w:r>
      </w:ins>
    </w:p>
    <w:p w14:paraId="5D0527D5" w14:textId="77777777" w:rsidR="001C0863" w:rsidRPr="001C0863" w:rsidRDefault="001C0863" w:rsidP="001C0863">
      <w:pPr>
        <w:rPr>
          <w:ins w:id="683" w:author="Microsoft Word" w:date="2024-09-02T13:56:00Z" w16du:dateUtc="2024-09-02T08:26:00Z"/>
          <w:rFonts w:hint="eastAsia"/>
        </w:rPr>
      </w:pPr>
      <w:ins w:id="684" w:author="Microsoft Word" w:date="2024-09-02T13:56:00Z" w16du:dateUtc="2024-09-02T08:26:00Z">
        <w:r w:rsidRPr="001C0863">
          <w:rPr>
            <w:b/>
            <w:bCs/>
          </w:rPr>
          <w:t>Code Development:</w:t>
        </w:r>
      </w:ins>
    </w:p>
    <w:p w14:paraId="29D60AE5" w14:textId="77777777" w:rsidR="001C0863" w:rsidRPr="001C0863" w:rsidRDefault="001C0863" w:rsidP="001C0863">
      <w:pPr>
        <w:numPr>
          <w:ilvl w:val="1"/>
          <w:numId w:val="84"/>
        </w:numPr>
        <w:rPr>
          <w:ins w:id="685" w:author="Microsoft Word" w:date="2024-09-02T13:56:00Z" w16du:dateUtc="2024-09-02T08:26:00Z"/>
          <w:rFonts w:hint="eastAsia"/>
        </w:rPr>
      </w:pPr>
      <w:ins w:id="686" w:author="Microsoft Word" w:date="2024-09-02T13:56:00Z" w16du:dateUtc="2024-09-02T08:26:00Z">
        <w:r w:rsidRPr="001C0863">
          <w:rPr>
            <w:b/>
            <w:bCs/>
          </w:rPr>
          <w:t>Developers</w:t>
        </w:r>
        <w:r w:rsidRPr="001C0863">
          <w:t xml:space="preserve"> write code and commit changes to a </w:t>
        </w:r>
        <w:r w:rsidRPr="001C0863">
          <w:rPr>
            <w:b/>
            <w:bCs/>
          </w:rPr>
          <w:t>version control system</w:t>
        </w:r>
        <w:r w:rsidRPr="001C0863">
          <w:t xml:space="preserve"> (e.g., Git).</w:t>
        </w:r>
      </w:ins>
    </w:p>
    <w:p w14:paraId="136CB7FB" w14:textId="77777777" w:rsidR="001C0863" w:rsidRPr="001C0863" w:rsidRDefault="001C0863" w:rsidP="001C0863">
      <w:pPr>
        <w:rPr>
          <w:ins w:id="687" w:author="Microsoft Word" w:date="2024-09-02T13:56:00Z" w16du:dateUtc="2024-09-02T08:26:00Z"/>
        </w:rPr>
      </w:pPr>
      <w:ins w:id="688" w:author="Microsoft Word" w:date="2024-09-02T13:56:00Z" w16du:dateUtc="2024-09-02T08:26:00Z">
        <w:r w:rsidRPr="001C0863">
          <w:rPr>
            <w:b/>
            <w:bCs/>
          </w:rPr>
          <w:t>Continuous Integration (CI):</w:t>
        </w:r>
      </w:ins>
    </w:p>
    <w:p w14:paraId="4CDAC1EB" w14:textId="77777777" w:rsidR="001C0863" w:rsidRPr="001C0863" w:rsidRDefault="001C0863" w:rsidP="001C0863">
      <w:pPr>
        <w:numPr>
          <w:ilvl w:val="1"/>
          <w:numId w:val="85"/>
        </w:numPr>
        <w:rPr>
          <w:ins w:id="689" w:author="Microsoft Word" w:date="2024-09-02T13:56:00Z" w16du:dateUtc="2024-09-02T08:26:00Z"/>
          <w:rFonts w:hint="eastAsia"/>
        </w:rPr>
      </w:pPr>
      <w:ins w:id="690" w:author="Microsoft Word" w:date="2024-09-02T13:56:00Z" w16du:dateUtc="2024-09-02T08:26:00Z">
        <w:r w:rsidRPr="001C0863">
          <w:rPr>
            <w:b/>
            <w:bCs/>
          </w:rPr>
          <w:t>CI Tool</w:t>
        </w:r>
        <w:r w:rsidRPr="001C0863">
          <w:t xml:space="preserve"> (e.g., Jenkins) automatically triggers builds and runs tests when code is committed.</w:t>
        </w:r>
      </w:ins>
    </w:p>
    <w:p w14:paraId="7F4E34E0" w14:textId="77777777" w:rsidR="001C0863" w:rsidRPr="001C0863" w:rsidRDefault="001C0863" w:rsidP="001C0863">
      <w:pPr>
        <w:rPr>
          <w:ins w:id="691" w:author="Microsoft Word" w:date="2024-09-02T13:56:00Z" w16du:dateUtc="2024-09-02T08:26:00Z"/>
        </w:rPr>
      </w:pPr>
      <w:ins w:id="692" w:author="Microsoft Word" w:date="2024-09-02T13:56:00Z" w16du:dateUtc="2024-09-02T08:26:00Z">
        <w:r w:rsidRPr="001C0863">
          <w:rPr>
            <w:b/>
            <w:bCs/>
          </w:rPr>
          <w:t>Continuous Delivery/Deployment (CD):</w:t>
        </w:r>
      </w:ins>
    </w:p>
    <w:p w14:paraId="764F73C7" w14:textId="77777777" w:rsidR="001C0863" w:rsidRPr="001C0863" w:rsidRDefault="001C0863" w:rsidP="001C0863">
      <w:pPr>
        <w:numPr>
          <w:ilvl w:val="1"/>
          <w:numId w:val="86"/>
        </w:numPr>
        <w:rPr>
          <w:ins w:id="693" w:author="Microsoft Word" w:date="2024-09-02T13:56:00Z" w16du:dateUtc="2024-09-02T08:26:00Z"/>
          <w:rFonts w:hint="eastAsia"/>
        </w:rPr>
      </w:pPr>
      <w:ins w:id="694" w:author="Microsoft Word" w:date="2024-09-02T13:56:00Z" w16du:dateUtc="2024-09-02T08:26:00Z">
        <w:r w:rsidRPr="001C0863">
          <w:rPr>
            <w:b/>
            <w:bCs/>
          </w:rPr>
          <w:t>CD Tool</w:t>
        </w:r>
        <w:r w:rsidRPr="001C0863">
          <w:t xml:space="preserve"> (e.g., GitLab CI/CD) automates deployment to staging and, after successful testing, to production.</w:t>
        </w:r>
      </w:ins>
    </w:p>
    <w:p w14:paraId="6119839D" w14:textId="77777777" w:rsidR="001C0863" w:rsidRPr="001C0863" w:rsidRDefault="001C0863" w:rsidP="001C0863">
      <w:pPr>
        <w:rPr>
          <w:ins w:id="695" w:author="Microsoft Word" w:date="2024-09-02T13:56:00Z" w16du:dateUtc="2024-09-02T08:26:00Z"/>
        </w:rPr>
      </w:pPr>
      <w:ins w:id="696" w:author="Microsoft Word" w:date="2024-09-02T13:56:00Z" w16du:dateUtc="2024-09-02T08:26:00Z">
        <w:r w:rsidRPr="001C0863">
          <w:pict w14:anchorId="54B4198D">
            <v:rect id="_x0000_i1027" style="width:468pt;height:1.2pt" o:hralign="center" o:hrstd="t" o:hr="t" fillcolor="#a0a0a0" stroked="f"/>
          </w:pict>
        </w:r>
      </w:ins>
    </w:p>
    <w:p w14:paraId="2ADB14A6" w14:textId="77777777" w:rsidR="001C0863" w:rsidRPr="001C0863" w:rsidRDefault="001C0863" w:rsidP="001C0863">
      <w:pPr>
        <w:rPr>
          <w:ins w:id="697" w:author="Microsoft Word" w:date="2024-09-02T13:56:00Z" w16du:dateUtc="2024-09-02T08:26:00Z"/>
          <w:b/>
          <w:bCs/>
        </w:rPr>
      </w:pPr>
      <w:ins w:id="698" w:author="Microsoft Word" w:date="2024-09-02T13:56:00Z" w16du:dateUtc="2024-09-02T08:26:00Z">
        <w:r w:rsidRPr="001C0863">
          <w:rPr>
            <w:rFonts w:hint="eastAsia"/>
            <w:b/>
            <w:bCs/>
          </w:rPr>
          <w:t xml:space="preserve">**5. </w:t>
        </w:r>
        <w:r w:rsidRPr="001C0863">
          <w:rPr>
            <w:b/>
            <w:bCs/>
          </w:rPr>
          <w:t>Training and Support:</w:t>
        </w:r>
      </w:ins>
    </w:p>
    <w:p w14:paraId="31B3EC63" w14:textId="77777777" w:rsidR="001C0863" w:rsidRPr="001C0863" w:rsidRDefault="001C0863" w:rsidP="001C0863">
      <w:pPr>
        <w:rPr>
          <w:ins w:id="699" w:author="Microsoft Word" w:date="2024-09-02T13:56:00Z" w16du:dateUtc="2024-09-02T08:26:00Z"/>
          <w:rFonts w:hint="eastAsia"/>
        </w:rPr>
      </w:pPr>
      <w:ins w:id="700" w:author="Microsoft Word" w:date="2024-09-02T13:56:00Z" w16du:dateUtc="2024-09-02T08:26:00Z">
        <w:r w:rsidRPr="001C0863">
          <w:rPr>
            <w:b/>
            <w:bCs/>
          </w:rPr>
          <w:t>Provide Training</w:t>
        </w:r>
      </w:ins>
    </w:p>
    <w:p w14:paraId="5E8061C3" w14:textId="77777777" w:rsidR="001C0863" w:rsidRPr="001C0863" w:rsidRDefault="001C0863" w:rsidP="001C0863">
      <w:pPr>
        <w:numPr>
          <w:ilvl w:val="1"/>
          <w:numId w:val="87"/>
        </w:numPr>
        <w:rPr>
          <w:ins w:id="701" w:author="Microsoft Word" w:date="2024-09-02T13:56:00Z" w16du:dateUtc="2024-09-02T08:26:00Z"/>
          <w:rFonts w:hint="eastAsia"/>
        </w:rPr>
      </w:pPr>
      <w:ins w:id="702" w:author="Microsoft Word" w:date="2024-09-02T13:56:00Z" w16du:dateUtc="2024-09-02T08:26:00Z">
        <w:r w:rsidRPr="001C0863">
          <w:rPr>
            <w:b/>
            <w:bCs/>
          </w:rPr>
          <w:t>Workshops:</w:t>
        </w:r>
        <w:r w:rsidRPr="001C0863">
          <w:t xml:space="preserve"> Conduct training sessions on new tools and processes.</w:t>
        </w:r>
      </w:ins>
    </w:p>
    <w:p w14:paraId="7E3360D5" w14:textId="77777777" w:rsidR="001C0863" w:rsidRPr="001C0863" w:rsidRDefault="001C0863" w:rsidP="001C0863">
      <w:pPr>
        <w:numPr>
          <w:ilvl w:val="1"/>
          <w:numId w:val="87"/>
        </w:numPr>
        <w:rPr>
          <w:ins w:id="703" w:author="Microsoft Word" w:date="2024-09-02T13:56:00Z" w16du:dateUtc="2024-09-02T08:26:00Z"/>
        </w:rPr>
      </w:pPr>
      <w:ins w:id="704" w:author="Microsoft Word" w:date="2024-09-02T13:56:00Z" w16du:dateUtc="2024-09-02T08:26:00Z">
        <w:r w:rsidRPr="001C0863">
          <w:rPr>
            <w:b/>
            <w:bCs/>
          </w:rPr>
          <w:t>Documentation:</w:t>
        </w:r>
        <w:r w:rsidRPr="001C0863">
          <w:t xml:space="preserve"> Create and share guides and best practices.</w:t>
        </w:r>
      </w:ins>
    </w:p>
    <w:p w14:paraId="1416DA45" w14:textId="77777777" w:rsidR="001C0863" w:rsidRPr="001C0863" w:rsidRDefault="001C0863" w:rsidP="001C0863">
      <w:pPr>
        <w:rPr>
          <w:ins w:id="705" w:author="Microsoft Word" w:date="2024-09-02T13:56:00Z" w16du:dateUtc="2024-09-02T08:26:00Z"/>
        </w:rPr>
      </w:pPr>
      <w:ins w:id="706" w:author="Microsoft Word" w:date="2024-09-02T13:56:00Z" w16du:dateUtc="2024-09-02T08:26:00Z">
        <w:r w:rsidRPr="001C0863">
          <w:rPr>
            <w:b/>
            <w:bCs/>
          </w:rPr>
          <w:t>Support:</w:t>
        </w:r>
      </w:ins>
    </w:p>
    <w:p w14:paraId="4BC04B87" w14:textId="77777777" w:rsidR="001C0863" w:rsidRPr="001C0863" w:rsidRDefault="001C0863" w:rsidP="001C0863">
      <w:pPr>
        <w:numPr>
          <w:ilvl w:val="1"/>
          <w:numId w:val="88"/>
        </w:numPr>
        <w:rPr>
          <w:ins w:id="707" w:author="Microsoft Word" w:date="2024-09-02T13:56:00Z" w16du:dateUtc="2024-09-02T08:26:00Z"/>
          <w:rFonts w:hint="eastAsia"/>
        </w:rPr>
      </w:pPr>
      <w:ins w:id="708" w:author="Microsoft Word" w:date="2024-09-02T13:56:00Z" w16du:dateUtc="2024-09-02T08:26:00Z">
        <w:r w:rsidRPr="001C0863">
          <w:rPr>
            <w:b/>
            <w:bCs/>
          </w:rPr>
          <w:t>Ongoing Assistance:</w:t>
        </w:r>
        <w:r w:rsidRPr="001C0863">
          <w:t xml:space="preserve"> Offer support for troubleshooting and adapting to new workflows.</w:t>
        </w:r>
      </w:ins>
    </w:p>
    <w:p w14:paraId="2B1E584E" w14:textId="77777777" w:rsidR="001C0863" w:rsidRPr="001C0863" w:rsidRDefault="001C0863" w:rsidP="001C0863">
      <w:pPr>
        <w:numPr>
          <w:ilvl w:val="1"/>
          <w:numId w:val="88"/>
        </w:numPr>
        <w:rPr>
          <w:ins w:id="709" w:author="Microsoft Word" w:date="2024-09-02T13:56:00Z" w16du:dateUtc="2024-09-02T08:26:00Z"/>
        </w:rPr>
      </w:pPr>
      <w:ins w:id="710" w:author="Microsoft Word" w:date="2024-09-02T13:56:00Z" w16du:dateUtc="2024-09-02T08:26:00Z">
        <w:r w:rsidRPr="001C0863">
          <w:rPr>
            <w:b/>
            <w:bCs/>
          </w:rPr>
          <w:t>Continuous Improvement:</w:t>
        </w:r>
        <w:r w:rsidRPr="001C0863">
          <w:t xml:space="preserve"> Regularly review and refine processes based on feedback.</w:t>
        </w:r>
      </w:ins>
    </w:p>
    <w:p w14:paraId="462E6F25" w14:textId="77777777" w:rsidR="0092638D" w:rsidRPr="00210989" w:rsidRDefault="0092638D">
      <w:pPr>
        <w:rPr>
          <w:sz w:val="40"/>
          <w:rPrChange w:id="711" w:author="Microsoft Word" w:date="2024-09-02T13:56:00Z" w16du:dateUtc="2024-09-02T08:26:00Z">
            <w:rPr/>
          </w:rPrChange>
        </w:rPr>
      </w:pPr>
    </w:p>
    <w:sectPr w:rsidR="0092638D" w:rsidRPr="0021098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BD6F2" w14:textId="77777777" w:rsidR="00DA1F16" w:rsidRDefault="00DA1F16" w:rsidP="00DA1F16">
      <w:pPr>
        <w:spacing w:after="0" w:line="240" w:lineRule="auto"/>
      </w:pPr>
      <w:r>
        <w:separator/>
      </w:r>
    </w:p>
  </w:endnote>
  <w:endnote w:type="continuationSeparator" w:id="0">
    <w:p w14:paraId="29C8AE36" w14:textId="77777777" w:rsidR="00DA1F16" w:rsidRDefault="00DA1F16" w:rsidP="00DA1F16">
      <w:pPr>
        <w:spacing w:after="0" w:line="240" w:lineRule="auto"/>
      </w:pPr>
      <w:r>
        <w:continuationSeparator/>
      </w:r>
    </w:p>
  </w:endnote>
  <w:endnote w:type="continuationNotice" w:id="1">
    <w:p w14:paraId="51C0DC23" w14:textId="77777777" w:rsidR="00DA1F16" w:rsidRDefault="00DA1F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B689C" w14:textId="77777777" w:rsidR="00DA1F16" w:rsidRDefault="00DA1F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CC718" w14:textId="77777777" w:rsidR="00DA1F16" w:rsidRDefault="00DA1F16" w:rsidP="00DA1F16">
      <w:pPr>
        <w:spacing w:after="0" w:line="240" w:lineRule="auto"/>
      </w:pPr>
      <w:r>
        <w:separator/>
      </w:r>
    </w:p>
  </w:footnote>
  <w:footnote w:type="continuationSeparator" w:id="0">
    <w:p w14:paraId="332223A7" w14:textId="77777777" w:rsidR="00DA1F16" w:rsidRDefault="00DA1F16" w:rsidP="00DA1F16">
      <w:pPr>
        <w:spacing w:after="0" w:line="240" w:lineRule="auto"/>
      </w:pPr>
      <w:r>
        <w:continuationSeparator/>
      </w:r>
    </w:p>
  </w:footnote>
  <w:footnote w:type="continuationNotice" w:id="1">
    <w:p w14:paraId="0A8E2D05" w14:textId="77777777" w:rsidR="00DA1F16" w:rsidRDefault="00DA1F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96645" w14:textId="4B904BF1" w:rsidR="00210989" w:rsidRDefault="00210989">
    <w:pPr>
      <w:pStyle w:val="Header"/>
      <w:rPr>
        <w:del w:id="712" w:author="Microsoft Word" w:date="2024-09-02T13:56:00Z" w16du:dateUtc="2024-09-02T08:26:00Z"/>
        <w:lang w:val="en-US"/>
      </w:rPr>
    </w:pPr>
  </w:p>
  <w:p w14:paraId="0F55A931" w14:textId="3C49CE96" w:rsidR="00C430CB" w:rsidRDefault="00C430CB">
    <w:pPr>
      <w:pStyle w:val="Header"/>
      <w:rPr>
        <w:del w:id="713" w:author="Microsoft Word" w:date="2024-09-02T13:56:00Z" w16du:dateUtc="2024-09-02T08:26:00Z"/>
        <w:lang w:val="en-US"/>
      </w:rPr>
    </w:pPr>
    <w:del w:id="714" w:author="Microsoft Word" w:date="2024-09-02T13:56:00Z" w16du:dateUtc="2024-09-02T08:26:00Z">
      <w:r>
        <w:rPr>
          <w:lang w:val="en-US"/>
        </w:rPr>
        <w:delText xml:space="preserve"> EIT</w:delText>
      </w:r>
    </w:del>
  </w:p>
  <w:p w14:paraId="56927E97" w14:textId="77777777" w:rsidR="00DA1F16" w:rsidRPr="00210989" w:rsidRDefault="00DA1F16">
    <w:pPr>
      <w:pStyle w:val="Header"/>
      <w:rPr>
        <w:lang w:val="en-US"/>
        <w:rPrChange w:id="715" w:author="Microsoft Word" w:date="2024-09-02T13:56:00Z" w16du:dateUtc="2024-09-02T08:26:00Z">
          <w:rPr/>
        </w:rPrChang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A4895"/>
    <w:multiLevelType w:val="multilevel"/>
    <w:tmpl w:val="94E0F57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06593354"/>
    <w:multiLevelType w:val="multilevel"/>
    <w:tmpl w:val="A1AE3698"/>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rPr>
        <w:rFonts w:ascii="Times New Roman" w:hAnsi="Times New Roman" w:cs="Times New Roman" w:hint="default"/>
        <w:sz w:val="24"/>
        <w:szCs w:val="24"/>
      </w:rPr>
    </w:lvl>
    <w:lvl w:ilvl="2">
      <w:start w:val="1"/>
      <w:numFmt w:val="decimal"/>
      <w:lvlText w:val="%3."/>
      <w:lvlJc w:val="left"/>
      <w:pPr>
        <w:tabs>
          <w:tab w:val="num" w:pos="2160"/>
        </w:tabs>
        <w:ind w:left="2160" w:hanging="360"/>
      </w:pPr>
      <w:rPr>
        <w:rFonts w:ascii="Times New Roman" w:hAnsi="Times New Roman" w:cs="Times New Roman" w:hint="default"/>
        <w:sz w:val="24"/>
        <w:szCs w:val="24"/>
      </w:rPr>
    </w:lvl>
    <w:lvl w:ilvl="3">
      <w:start w:val="1"/>
      <w:numFmt w:val="decimal"/>
      <w:lvlText w:val="%4."/>
      <w:lvlJc w:val="left"/>
      <w:pPr>
        <w:tabs>
          <w:tab w:val="num" w:pos="2517"/>
        </w:tabs>
        <w:ind w:left="2880" w:hanging="360"/>
      </w:pPr>
      <w:rPr>
        <w:rFonts w:ascii="Times New Roman" w:hAnsi="Times New Roman" w:cs="Times New Roman" w:hint="default"/>
        <w:sz w:val="24"/>
        <w:szCs w:val="24"/>
      </w:rPr>
    </w:lvl>
    <w:lvl w:ilvl="4">
      <w:start w:val="1"/>
      <w:numFmt w:val="decimal"/>
      <w:lvlText w:val="%5."/>
      <w:lvlJc w:val="left"/>
      <w:pPr>
        <w:tabs>
          <w:tab w:val="num" w:pos="3238"/>
        </w:tabs>
        <w:ind w:left="3600" w:hanging="360"/>
      </w:pPr>
      <w:rPr>
        <w:rFonts w:ascii="Times New Roman" w:hAnsi="Times New Roman" w:cs="Times New Roman" w:hint="default"/>
        <w:sz w:val="24"/>
        <w:szCs w:val="24"/>
      </w:rPr>
    </w:lvl>
    <w:lvl w:ilvl="5">
      <w:start w:val="1"/>
      <w:numFmt w:val="decimal"/>
      <w:lvlText w:val="%6."/>
      <w:lvlJc w:val="left"/>
      <w:pPr>
        <w:tabs>
          <w:tab w:val="num" w:pos="3958"/>
        </w:tabs>
        <w:ind w:left="4320" w:hanging="360"/>
      </w:pPr>
      <w:rPr>
        <w:rFonts w:ascii="Times New Roman" w:hAnsi="Times New Roman" w:cs="Times New Roman" w:hint="default"/>
        <w:sz w:val="24"/>
        <w:szCs w:val="24"/>
      </w:rPr>
    </w:lvl>
    <w:lvl w:ilvl="6">
      <w:start w:val="1"/>
      <w:numFmt w:val="decimal"/>
      <w:lvlText w:val="%7."/>
      <w:lvlJc w:val="left"/>
      <w:pPr>
        <w:tabs>
          <w:tab w:val="num" w:pos="4678"/>
        </w:tabs>
        <w:ind w:left="5040" w:hanging="360"/>
      </w:pPr>
      <w:rPr>
        <w:rFonts w:ascii="Times New Roman" w:hAnsi="Times New Roman" w:cs="Times New Roman" w:hint="default"/>
        <w:sz w:val="24"/>
        <w:szCs w:val="24"/>
      </w:rPr>
    </w:lvl>
    <w:lvl w:ilvl="7">
      <w:start w:val="1"/>
      <w:numFmt w:val="decimal"/>
      <w:lvlText w:val="%8."/>
      <w:lvlJc w:val="left"/>
      <w:pPr>
        <w:tabs>
          <w:tab w:val="num" w:pos="5398"/>
        </w:tabs>
        <w:ind w:left="5760" w:hanging="360"/>
      </w:pPr>
      <w:rPr>
        <w:rFonts w:ascii="Times New Roman" w:hAnsi="Times New Roman" w:cs="Times New Roman" w:hint="default"/>
        <w:sz w:val="24"/>
        <w:szCs w:val="24"/>
      </w:rPr>
    </w:lvl>
    <w:lvl w:ilvl="8">
      <w:start w:val="1"/>
      <w:numFmt w:val="decimal"/>
      <w:lvlText w:val="%9."/>
      <w:lvlJc w:val="left"/>
      <w:pPr>
        <w:tabs>
          <w:tab w:val="num" w:pos="6118"/>
        </w:tabs>
        <w:ind w:left="6480" w:hanging="360"/>
      </w:pPr>
      <w:rPr>
        <w:rFonts w:ascii="Times New Roman" w:hAnsi="Times New Roman" w:cs="Times New Roman" w:hint="default"/>
        <w:sz w:val="24"/>
        <w:szCs w:val="24"/>
      </w:rPr>
    </w:lvl>
  </w:abstractNum>
  <w:abstractNum w:abstractNumId="2" w15:restartNumberingAfterBreak="0">
    <w:nsid w:val="086F359C"/>
    <w:multiLevelType w:val="multilevel"/>
    <w:tmpl w:val="A418CF8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0B920A42"/>
    <w:multiLevelType w:val="multilevel"/>
    <w:tmpl w:val="68FABD9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15:restartNumberingAfterBreak="0">
    <w:nsid w:val="0C27725C"/>
    <w:multiLevelType w:val="multilevel"/>
    <w:tmpl w:val="EB049C1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11A92B09"/>
    <w:multiLevelType w:val="multilevel"/>
    <w:tmpl w:val="6E4E4A0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1A2D6644"/>
    <w:multiLevelType w:val="multilevel"/>
    <w:tmpl w:val="0F128E1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 w15:restartNumberingAfterBreak="0">
    <w:nsid w:val="1BDC7DFA"/>
    <w:multiLevelType w:val="multilevel"/>
    <w:tmpl w:val="4EDC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4C4B59"/>
    <w:multiLevelType w:val="multilevel"/>
    <w:tmpl w:val="ABF0CC3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 w15:restartNumberingAfterBreak="0">
    <w:nsid w:val="21045E25"/>
    <w:multiLevelType w:val="multilevel"/>
    <w:tmpl w:val="10C4780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 w15:restartNumberingAfterBreak="0">
    <w:nsid w:val="26D72DD1"/>
    <w:multiLevelType w:val="multilevel"/>
    <w:tmpl w:val="E3D059F8"/>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rPr>
        <w:rFonts w:ascii="Times New Roman" w:hAnsi="Times New Roman" w:cs="Times New Roman" w:hint="default"/>
        <w:sz w:val="24"/>
        <w:szCs w:val="24"/>
      </w:rPr>
    </w:lvl>
    <w:lvl w:ilvl="2">
      <w:start w:val="1"/>
      <w:numFmt w:val="decimal"/>
      <w:lvlText w:val="%3."/>
      <w:lvlJc w:val="left"/>
      <w:pPr>
        <w:tabs>
          <w:tab w:val="num" w:pos="2160"/>
        </w:tabs>
        <w:ind w:left="2160" w:hanging="360"/>
      </w:pPr>
      <w:rPr>
        <w:rFonts w:ascii="Times New Roman" w:hAnsi="Times New Roman" w:cs="Times New Roman" w:hint="default"/>
        <w:sz w:val="24"/>
        <w:szCs w:val="24"/>
      </w:rPr>
    </w:lvl>
    <w:lvl w:ilvl="3">
      <w:start w:val="1"/>
      <w:numFmt w:val="decimal"/>
      <w:lvlText w:val="%4."/>
      <w:lvlJc w:val="left"/>
      <w:pPr>
        <w:tabs>
          <w:tab w:val="num" w:pos="2517"/>
        </w:tabs>
        <w:ind w:left="2880" w:hanging="360"/>
      </w:pPr>
      <w:rPr>
        <w:rFonts w:ascii="Times New Roman" w:hAnsi="Times New Roman" w:cs="Times New Roman" w:hint="default"/>
        <w:sz w:val="24"/>
        <w:szCs w:val="24"/>
      </w:rPr>
    </w:lvl>
    <w:lvl w:ilvl="4">
      <w:start w:val="1"/>
      <w:numFmt w:val="decimal"/>
      <w:lvlText w:val="%5."/>
      <w:lvlJc w:val="left"/>
      <w:pPr>
        <w:tabs>
          <w:tab w:val="num" w:pos="3238"/>
        </w:tabs>
        <w:ind w:left="3600" w:hanging="360"/>
      </w:pPr>
      <w:rPr>
        <w:rFonts w:ascii="Times New Roman" w:hAnsi="Times New Roman" w:cs="Times New Roman" w:hint="default"/>
        <w:sz w:val="24"/>
        <w:szCs w:val="24"/>
      </w:rPr>
    </w:lvl>
    <w:lvl w:ilvl="5">
      <w:start w:val="1"/>
      <w:numFmt w:val="decimal"/>
      <w:lvlText w:val="%6."/>
      <w:lvlJc w:val="left"/>
      <w:pPr>
        <w:tabs>
          <w:tab w:val="num" w:pos="3958"/>
        </w:tabs>
        <w:ind w:left="4320" w:hanging="360"/>
      </w:pPr>
      <w:rPr>
        <w:rFonts w:ascii="Times New Roman" w:hAnsi="Times New Roman" w:cs="Times New Roman" w:hint="default"/>
        <w:sz w:val="24"/>
        <w:szCs w:val="24"/>
      </w:rPr>
    </w:lvl>
    <w:lvl w:ilvl="6">
      <w:start w:val="1"/>
      <w:numFmt w:val="decimal"/>
      <w:lvlText w:val="%7."/>
      <w:lvlJc w:val="left"/>
      <w:pPr>
        <w:tabs>
          <w:tab w:val="num" w:pos="4678"/>
        </w:tabs>
        <w:ind w:left="5040" w:hanging="360"/>
      </w:pPr>
      <w:rPr>
        <w:rFonts w:ascii="Times New Roman" w:hAnsi="Times New Roman" w:cs="Times New Roman" w:hint="default"/>
        <w:sz w:val="24"/>
        <w:szCs w:val="24"/>
      </w:rPr>
    </w:lvl>
    <w:lvl w:ilvl="7">
      <w:start w:val="1"/>
      <w:numFmt w:val="decimal"/>
      <w:lvlText w:val="%8."/>
      <w:lvlJc w:val="left"/>
      <w:pPr>
        <w:tabs>
          <w:tab w:val="num" w:pos="5398"/>
        </w:tabs>
        <w:ind w:left="5760" w:hanging="360"/>
      </w:pPr>
      <w:rPr>
        <w:rFonts w:ascii="Times New Roman" w:hAnsi="Times New Roman" w:cs="Times New Roman" w:hint="default"/>
        <w:sz w:val="24"/>
        <w:szCs w:val="24"/>
      </w:rPr>
    </w:lvl>
    <w:lvl w:ilvl="8">
      <w:start w:val="1"/>
      <w:numFmt w:val="decimal"/>
      <w:lvlText w:val="%9."/>
      <w:lvlJc w:val="left"/>
      <w:pPr>
        <w:tabs>
          <w:tab w:val="num" w:pos="6118"/>
        </w:tabs>
        <w:ind w:left="6480" w:hanging="360"/>
      </w:pPr>
      <w:rPr>
        <w:rFonts w:ascii="Times New Roman" w:hAnsi="Times New Roman" w:cs="Times New Roman" w:hint="default"/>
        <w:sz w:val="24"/>
        <w:szCs w:val="24"/>
      </w:rPr>
    </w:lvl>
  </w:abstractNum>
  <w:abstractNum w:abstractNumId="11" w15:restartNumberingAfterBreak="0">
    <w:nsid w:val="28E62DDD"/>
    <w:multiLevelType w:val="multilevel"/>
    <w:tmpl w:val="71B6E70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 w15:restartNumberingAfterBreak="0">
    <w:nsid w:val="2AE001C9"/>
    <w:multiLevelType w:val="multilevel"/>
    <w:tmpl w:val="57E42D18"/>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rPr>
        <w:rFonts w:ascii="Times New Roman" w:hAnsi="Times New Roman" w:cs="Times New Roman" w:hint="default"/>
        <w:sz w:val="24"/>
        <w:szCs w:val="24"/>
      </w:rPr>
    </w:lvl>
    <w:lvl w:ilvl="2">
      <w:start w:val="1"/>
      <w:numFmt w:val="decimal"/>
      <w:lvlText w:val="%3."/>
      <w:lvlJc w:val="left"/>
      <w:pPr>
        <w:tabs>
          <w:tab w:val="num" w:pos="2160"/>
        </w:tabs>
        <w:ind w:left="2160" w:hanging="360"/>
      </w:pPr>
      <w:rPr>
        <w:rFonts w:ascii="Times New Roman" w:hAnsi="Times New Roman" w:cs="Times New Roman" w:hint="default"/>
        <w:sz w:val="24"/>
        <w:szCs w:val="24"/>
      </w:rPr>
    </w:lvl>
    <w:lvl w:ilvl="3">
      <w:start w:val="1"/>
      <w:numFmt w:val="decimal"/>
      <w:lvlText w:val="%4."/>
      <w:lvlJc w:val="left"/>
      <w:pPr>
        <w:tabs>
          <w:tab w:val="num" w:pos="2517"/>
        </w:tabs>
        <w:ind w:left="2880" w:hanging="360"/>
      </w:pPr>
      <w:rPr>
        <w:rFonts w:ascii="Times New Roman" w:hAnsi="Times New Roman" w:cs="Times New Roman" w:hint="default"/>
        <w:sz w:val="24"/>
        <w:szCs w:val="24"/>
      </w:rPr>
    </w:lvl>
    <w:lvl w:ilvl="4">
      <w:start w:val="1"/>
      <w:numFmt w:val="decimal"/>
      <w:lvlText w:val="%5."/>
      <w:lvlJc w:val="left"/>
      <w:pPr>
        <w:tabs>
          <w:tab w:val="num" w:pos="3238"/>
        </w:tabs>
        <w:ind w:left="3600" w:hanging="360"/>
      </w:pPr>
      <w:rPr>
        <w:rFonts w:ascii="Times New Roman" w:hAnsi="Times New Roman" w:cs="Times New Roman" w:hint="default"/>
        <w:sz w:val="24"/>
        <w:szCs w:val="24"/>
      </w:rPr>
    </w:lvl>
    <w:lvl w:ilvl="5">
      <w:start w:val="1"/>
      <w:numFmt w:val="decimal"/>
      <w:lvlText w:val="%6."/>
      <w:lvlJc w:val="left"/>
      <w:pPr>
        <w:tabs>
          <w:tab w:val="num" w:pos="3958"/>
        </w:tabs>
        <w:ind w:left="4320" w:hanging="360"/>
      </w:pPr>
      <w:rPr>
        <w:rFonts w:ascii="Times New Roman" w:hAnsi="Times New Roman" w:cs="Times New Roman" w:hint="default"/>
        <w:sz w:val="24"/>
        <w:szCs w:val="24"/>
      </w:rPr>
    </w:lvl>
    <w:lvl w:ilvl="6">
      <w:start w:val="1"/>
      <w:numFmt w:val="decimal"/>
      <w:lvlText w:val="%7."/>
      <w:lvlJc w:val="left"/>
      <w:pPr>
        <w:tabs>
          <w:tab w:val="num" w:pos="4678"/>
        </w:tabs>
        <w:ind w:left="5040" w:hanging="360"/>
      </w:pPr>
      <w:rPr>
        <w:rFonts w:ascii="Times New Roman" w:hAnsi="Times New Roman" w:cs="Times New Roman" w:hint="default"/>
        <w:sz w:val="24"/>
        <w:szCs w:val="24"/>
      </w:rPr>
    </w:lvl>
    <w:lvl w:ilvl="7">
      <w:start w:val="1"/>
      <w:numFmt w:val="decimal"/>
      <w:lvlText w:val="%8."/>
      <w:lvlJc w:val="left"/>
      <w:pPr>
        <w:tabs>
          <w:tab w:val="num" w:pos="5398"/>
        </w:tabs>
        <w:ind w:left="5760" w:hanging="360"/>
      </w:pPr>
      <w:rPr>
        <w:rFonts w:ascii="Times New Roman" w:hAnsi="Times New Roman" w:cs="Times New Roman" w:hint="default"/>
        <w:sz w:val="24"/>
        <w:szCs w:val="24"/>
      </w:rPr>
    </w:lvl>
    <w:lvl w:ilvl="8">
      <w:start w:val="1"/>
      <w:numFmt w:val="decimal"/>
      <w:lvlText w:val="%9."/>
      <w:lvlJc w:val="left"/>
      <w:pPr>
        <w:tabs>
          <w:tab w:val="num" w:pos="6118"/>
        </w:tabs>
        <w:ind w:left="6480" w:hanging="360"/>
      </w:pPr>
      <w:rPr>
        <w:rFonts w:ascii="Times New Roman" w:hAnsi="Times New Roman" w:cs="Times New Roman" w:hint="default"/>
        <w:sz w:val="24"/>
        <w:szCs w:val="24"/>
      </w:rPr>
    </w:lvl>
  </w:abstractNum>
  <w:abstractNum w:abstractNumId="13" w15:restartNumberingAfterBreak="0">
    <w:nsid w:val="2B993933"/>
    <w:multiLevelType w:val="multilevel"/>
    <w:tmpl w:val="3272C528"/>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rPr>
        <w:rFonts w:ascii="Times New Roman" w:hAnsi="Times New Roman" w:cs="Times New Roman" w:hint="default"/>
        <w:sz w:val="24"/>
        <w:szCs w:val="24"/>
      </w:rPr>
    </w:lvl>
    <w:lvl w:ilvl="2">
      <w:start w:val="1"/>
      <w:numFmt w:val="decimal"/>
      <w:lvlText w:val="%3."/>
      <w:lvlJc w:val="left"/>
      <w:pPr>
        <w:tabs>
          <w:tab w:val="num" w:pos="2160"/>
        </w:tabs>
        <w:ind w:left="2160" w:hanging="360"/>
      </w:pPr>
      <w:rPr>
        <w:rFonts w:ascii="Times New Roman" w:hAnsi="Times New Roman" w:cs="Times New Roman" w:hint="default"/>
        <w:sz w:val="24"/>
        <w:szCs w:val="24"/>
      </w:rPr>
    </w:lvl>
    <w:lvl w:ilvl="3">
      <w:start w:val="1"/>
      <w:numFmt w:val="decimal"/>
      <w:lvlText w:val="%4."/>
      <w:lvlJc w:val="left"/>
      <w:pPr>
        <w:tabs>
          <w:tab w:val="num" w:pos="2517"/>
        </w:tabs>
        <w:ind w:left="2880" w:hanging="360"/>
      </w:pPr>
      <w:rPr>
        <w:rFonts w:ascii="Times New Roman" w:hAnsi="Times New Roman" w:cs="Times New Roman" w:hint="default"/>
        <w:sz w:val="24"/>
        <w:szCs w:val="24"/>
      </w:rPr>
    </w:lvl>
    <w:lvl w:ilvl="4">
      <w:start w:val="1"/>
      <w:numFmt w:val="decimal"/>
      <w:lvlText w:val="%5."/>
      <w:lvlJc w:val="left"/>
      <w:pPr>
        <w:tabs>
          <w:tab w:val="num" w:pos="3238"/>
        </w:tabs>
        <w:ind w:left="3600" w:hanging="360"/>
      </w:pPr>
      <w:rPr>
        <w:rFonts w:ascii="Times New Roman" w:hAnsi="Times New Roman" w:cs="Times New Roman" w:hint="default"/>
        <w:sz w:val="24"/>
        <w:szCs w:val="24"/>
      </w:rPr>
    </w:lvl>
    <w:lvl w:ilvl="5">
      <w:start w:val="1"/>
      <w:numFmt w:val="decimal"/>
      <w:lvlText w:val="%6."/>
      <w:lvlJc w:val="left"/>
      <w:pPr>
        <w:tabs>
          <w:tab w:val="num" w:pos="3958"/>
        </w:tabs>
        <w:ind w:left="4320" w:hanging="360"/>
      </w:pPr>
      <w:rPr>
        <w:rFonts w:ascii="Times New Roman" w:hAnsi="Times New Roman" w:cs="Times New Roman" w:hint="default"/>
        <w:sz w:val="24"/>
        <w:szCs w:val="24"/>
      </w:rPr>
    </w:lvl>
    <w:lvl w:ilvl="6">
      <w:start w:val="1"/>
      <w:numFmt w:val="decimal"/>
      <w:lvlText w:val="%7."/>
      <w:lvlJc w:val="left"/>
      <w:pPr>
        <w:tabs>
          <w:tab w:val="num" w:pos="4678"/>
        </w:tabs>
        <w:ind w:left="5040" w:hanging="360"/>
      </w:pPr>
      <w:rPr>
        <w:rFonts w:ascii="Times New Roman" w:hAnsi="Times New Roman" w:cs="Times New Roman" w:hint="default"/>
        <w:sz w:val="24"/>
        <w:szCs w:val="24"/>
      </w:rPr>
    </w:lvl>
    <w:lvl w:ilvl="7">
      <w:start w:val="1"/>
      <w:numFmt w:val="decimal"/>
      <w:lvlText w:val="%8."/>
      <w:lvlJc w:val="left"/>
      <w:pPr>
        <w:tabs>
          <w:tab w:val="num" w:pos="5398"/>
        </w:tabs>
        <w:ind w:left="5760" w:hanging="360"/>
      </w:pPr>
      <w:rPr>
        <w:rFonts w:ascii="Times New Roman" w:hAnsi="Times New Roman" w:cs="Times New Roman" w:hint="default"/>
        <w:sz w:val="24"/>
        <w:szCs w:val="24"/>
      </w:rPr>
    </w:lvl>
    <w:lvl w:ilvl="8">
      <w:start w:val="1"/>
      <w:numFmt w:val="decimal"/>
      <w:lvlText w:val="%9."/>
      <w:lvlJc w:val="left"/>
      <w:pPr>
        <w:tabs>
          <w:tab w:val="num" w:pos="6118"/>
        </w:tabs>
        <w:ind w:left="6480" w:hanging="360"/>
      </w:pPr>
      <w:rPr>
        <w:rFonts w:ascii="Times New Roman" w:hAnsi="Times New Roman" w:cs="Times New Roman" w:hint="default"/>
        <w:sz w:val="24"/>
        <w:szCs w:val="24"/>
      </w:rPr>
    </w:lvl>
  </w:abstractNum>
  <w:abstractNum w:abstractNumId="14" w15:restartNumberingAfterBreak="0">
    <w:nsid w:val="2D960411"/>
    <w:multiLevelType w:val="multilevel"/>
    <w:tmpl w:val="435A5D4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5" w15:restartNumberingAfterBreak="0">
    <w:nsid w:val="30957198"/>
    <w:multiLevelType w:val="multilevel"/>
    <w:tmpl w:val="3552FFB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6" w15:restartNumberingAfterBreak="0">
    <w:nsid w:val="385F42E0"/>
    <w:multiLevelType w:val="multilevel"/>
    <w:tmpl w:val="BAACCD9A"/>
    <w:lvl w:ilvl="0">
      <w:start w:val="6"/>
      <w:numFmt w:val="decimal"/>
      <w:lvlText w:val="%1)"/>
      <w:lvlJc w:val="left"/>
      <w:pPr>
        <w:tabs>
          <w:tab w:val="num" w:pos="312"/>
        </w:tabs>
        <w:ind w:left="112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8B24B75"/>
    <w:multiLevelType w:val="multilevel"/>
    <w:tmpl w:val="13C004D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8" w15:restartNumberingAfterBreak="0">
    <w:nsid w:val="3BA86CFD"/>
    <w:multiLevelType w:val="multilevel"/>
    <w:tmpl w:val="FE24477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9" w15:restartNumberingAfterBreak="0">
    <w:nsid w:val="3D523A30"/>
    <w:multiLevelType w:val="multilevel"/>
    <w:tmpl w:val="13F871D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0" w15:restartNumberingAfterBreak="0">
    <w:nsid w:val="428C322E"/>
    <w:multiLevelType w:val="multilevel"/>
    <w:tmpl w:val="756C2EB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1" w15:restartNumberingAfterBreak="0">
    <w:nsid w:val="45243DD5"/>
    <w:multiLevelType w:val="multilevel"/>
    <w:tmpl w:val="BAACEA3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2" w15:restartNumberingAfterBreak="0">
    <w:nsid w:val="47F26530"/>
    <w:multiLevelType w:val="multilevel"/>
    <w:tmpl w:val="6CDEF8C8"/>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rPr>
        <w:rFonts w:ascii="Times New Roman" w:hAnsi="Times New Roman" w:cs="Times New Roman" w:hint="default"/>
        <w:sz w:val="24"/>
        <w:szCs w:val="24"/>
      </w:rPr>
    </w:lvl>
    <w:lvl w:ilvl="2">
      <w:start w:val="1"/>
      <w:numFmt w:val="decimal"/>
      <w:lvlText w:val="%3."/>
      <w:lvlJc w:val="left"/>
      <w:pPr>
        <w:tabs>
          <w:tab w:val="num" w:pos="2160"/>
        </w:tabs>
        <w:ind w:left="2160" w:hanging="360"/>
      </w:pPr>
      <w:rPr>
        <w:rFonts w:ascii="Times New Roman" w:hAnsi="Times New Roman" w:cs="Times New Roman" w:hint="default"/>
        <w:sz w:val="24"/>
        <w:szCs w:val="24"/>
      </w:rPr>
    </w:lvl>
    <w:lvl w:ilvl="3">
      <w:start w:val="1"/>
      <w:numFmt w:val="decimal"/>
      <w:lvlText w:val="%4."/>
      <w:lvlJc w:val="left"/>
      <w:pPr>
        <w:tabs>
          <w:tab w:val="num" w:pos="2517"/>
        </w:tabs>
        <w:ind w:left="2880" w:hanging="360"/>
      </w:pPr>
      <w:rPr>
        <w:rFonts w:ascii="Times New Roman" w:hAnsi="Times New Roman" w:cs="Times New Roman" w:hint="default"/>
        <w:sz w:val="24"/>
        <w:szCs w:val="24"/>
      </w:rPr>
    </w:lvl>
    <w:lvl w:ilvl="4">
      <w:start w:val="1"/>
      <w:numFmt w:val="decimal"/>
      <w:lvlText w:val="%5."/>
      <w:lvlJc w:val="left"/>
      <w:pPr>
        <w:tabs>
          <w:tab w:val="num" w:pos="3238"/>
        </w:tabs>
        <w:ind w:left="3600" w:hanging="360"/>
      </w:pPr>
      <w:rPr>
        <w:rFonts w:ascii="Times New Roman" w:hAnsi="Times New Roman" w:cs="Times New Roman" w:hint="default"/>
        <w:sz w:val="24"/>
        <w:szCs w:val="24"/>
      </w:rPr>
    </w:lvl>
    <w:lvl w:ilvl="5">
      <w:start w:val="1"/>
      <w:numFmt w:val="decimal"/>
      <w:lvlText w:val="%6."/>
      <w:lvlJc w:val="left"/>
      <w:pPr>
        <w:tabs>
          <w:tab w:val="num" w:pos="3958"/>
        </w:tabs>
        <w:ind w:left="4320" w:hanging="360"/>
      </w:pPr>
      <w:rPr>
        <w:rFonts w:ascii="Times New Roman" w:hAnsi="Times New Roman" w:cs="Times New Roman" w:hint="default"/>
        <w:sz w:val="24"/>
        <w:szCs w:val="24"/>
      </w:rPr>
    </w:lvl>
    <w:lvl w:ilvl="6">
      <w:start w:val="1"/>
      <w:numFmt w:val="decimal"/>
      <w:lvlText w:val="%7."/>
      <w:lvlJc w:val="left"/>
      <w:pPr>
        <w:tabs>
          <w:tab w:val="num" w:pos="4678"/>
        </w:tabs>
        <w:ind w:left="5040" w:hanging="360"/>
      </w:pPr>
      <w:rPr>
        <w:rFonts w:ascii="Times New Roman" w:hAnsi="Times New Roman" w:cs="Times New Roman" w:hint="default"/>
        <w:sz w:val="24"/>
        <w:szCs w:val="24"/>
      </w:rPr>
    </w:lvl>
    <w:lvl w:ilvl="7">
      <w:start w:val="1"/>
      <w:numFmt w:val="decimal"/>
      <w:lvlText w:val="%8."/>
      <w:lvlJc w:val="left"/>
      <w:pPr>
        <w:tabs>
          <w:tab w:val="num" w:pos="5398"/>
        </w:tabs>
        <w:ind w:left="5760" w:hanging="360"/>
      </w:pPr>
      <w:rPr>
        <w:rFonts w:ascii="Times New Roman" w:hAnsi="Times New Roman" w:cs="Times New Roman" w:hint="default"/>
        <w:sz w:val="24"/>
        <w:szCs w:val="24"/>
      </w:rPr>
    </w:lvl>
    <w:lvl w:ilvl="8">
      <w:start w:val="1"/>
      <w:numFmt w:val="decimal"/>
      <w:lvlText w:val="%9."/>
      <w:lvlJc w:val="left"/>
      <w:pPr>
        <w:tabs>
          <w:tab w:val="num" w:pos="6118"/>
        </w:tabs>
        <w:ind w:left="6480" w:hanging="360"/>
      </w:pPr>
      <w:rPr>
        <w:rFonts w:ascii="Times New Roman" w:hAnsi="Times New Roman" w:cs="Times New Roman" w:hint="default"/>
        <w:sz w:val="24"/>
        <w:szCs w:val="24"/>
      </w:rPr>
    </w:lvl>
  </w:abstractNum>
  <w:abstractNum w:abstractNumId="23" w15:restartNumberingAfterBreak="0">
    <w:nsid w:val="4E8E756A"/>
    <w:multiLevelType w:val="multilevel"/>
    <w:tmpl w:val="5CDE091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4" w15:restartNumberingAfterBreak="0">
    <w:nsid w:val="548D698F"/>
    <w:multiLevelType w:val="multilevel"/>
    <w:tmpl w:val="AC2CC7E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5" w15:restartNumberingAfterBreak="0">
    <w:nsid w:val="5B117574"/>
    <w:multiLevelType w:val="multilevel"/>
    <w:tmpl w:val="5C42AC1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6" w15:restartNumberingAfterBreak="0">
    <w:nsid w:val="5C421EC9"/>
    <w:multiLevelType w:val="multilevel"/>
    <w:tmpl w:val="8462145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7" w15:restartNumberingAfterBreak="0">
    <w:nsid w:val="5C462188"/>
    <w:multiLevelType w:val="multilevel"/>
    <w:tmpl w:val="1744E3C6"/>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rPr>
        <w:rFonts w:ascii="Times New Roman" w:hAnsi="Times New Roman" w:cs="Times New Roman" w:hint="default"/>
        <w:sz w:val="24"/>
        <w:szCs w:val="24"/>
      </w:rPr>
    </w:lvl>
    <w:lvl w:ilvl="2">
      <w:start w:val="1"/>
      <w:numFmt w:val="decimal"/>
      <w:lvlText w:val="%3."/>
      <w:lvlJc w:val="left"/>
      <w:pPr>
        <w:tabs>
          <w:tab w:val="num" w:pos="2160"/>
        </w:tabs>
        <w:ind w:left="2160" w:hanging="360"/>
      </w:pPr>
      <w:rPr>
        <w:rFonts w:ascii="Times New Roman" w:hAnsi="Times New Roman" w:cs="Times New Roman" w:hint="default"/>
        <w:sz w:val="24"/>
        <w:szCs w:val="24"/>
      </w:rPr>
    </w:lvl>
    <w:lvl w:ilvl="3">
      <w:start w:val="1"/>
      <w:numFmt w:val="decimal"/>
      <w:lvlText w:val="%4."/>
      <w:lvlJc w:val="left"/>
      <w:pPr>
        <w:tabs>
          <w:tab w:val="num" w:pos="2517"/>
        </w:tabs>
        <w:ind w:left="2880" w:hanging="360"/>
      </w:pPr>
      <w:rPr>
        <w:rFonts w:ascii="Times New Roman" w:hAnsi="Times New Roman" w:cs="Times New Roman" w:hint="default"/>
        <w:sz w:val="24"/>
        <w:szCs w:val="24"/>
      </w:rPr>
    </w:lvl>
    <w:lvl w:ilvl="4">
      <w:start w:val="1"/>
      <w:numFmt w:val="decimal"/>
      <w:lvlText w:val="%5."/>
      <w:lvlJc w:val="left"/>
      <w:pPr>
        <w:tabs>
          <w:tab w:val="num" w:pos="3238"/>
        </w:tabs>
        <w:ind w:left="3600" w:hanging="360"/>
      </w:pPr>
      <w:rPr>
        <w:rFonts w:ascii="Times New Roman" w:hAnsi="Times New Roman" w:cs="Times New Roman" w:hint="default"/>
        <w:sz w:val="24"/>
        <w:szCs w:val="24"/>
      </w:rPr>
    </w:lvl>
    <w:lvl w:ilvl="5">
      <w:start w:val="1"/>
      <w:numFmt w:val="decimal"/>
      <w:lvlText w:val="%6."/>
      <w:lvlJc w:val="left"/>
      <w:pPr>
        <w:tabs>
          <w:tab w:val="num" w:pos="3958"/>
        </w:tabs>
        <w:ind w:left="4320" w:hanging="360"/>
      </w:pPr>
      <w:rPr>
        <w:rFonts w:ascii="Times New Roman" w:hAnsi="Times New Roman" w:cs="Times New Roman" w:hint="default"/>
        <w:sz w:val="24"/>
        <w:szCs w:val="24"/>
      </w:rPr>
    </w:lvl>
    <w:lvl w:ilvl="6">
      <w:start w:val="1"/>
      <w:numFmt w:val="decimal"/>
      <w:lvlText w:val="%7."/>
      <w:lvlJc w:val="left"/>
      <w:pPr>
        <w:tabs>
          <w:tab w:val="num" w:pos="4678"/>
        </w:tabs>
        <w:ind w:left="5040" w:hanging="360"/>
      </w:pPr>
      <w:rPr>
        <w:rFonts w:ascii="Times New Roman" w:hAnsi="Times New Roman" w:cs="Times New Roman" w:hint="default"/>
        <w:sz w:val="24"/>
        <w:szCs w:val="24"/>
      </w:rPr>
    </w:lvl>
    <w:lvl w:ilvl="7">
      <w:start w:val="1"/>
      <w:numFmt w:val="decimal"/>
      <w:lvlText w:val="%8."/>
      <w:lvlJc w:val="left"/>
      <w:pPr>
        <w:tabs>
          <w:tab w:val="num" w:pos="5398"/>
        </w:tabs>
        <w:ind w:left="5760" w:hanging="360"/>
      </w:pPr>
      <w:rPr>
        <w:rFonts w:ascii="Times New Roman" w:hAnsi="Times New Roman" w:cs="Times New Roman" w:hint="default"/>
        <w:sz w:val="24"/>
        <w:szCs w:val="24"/>
      </w:rPr>
    </w:lvl>
    <w:lvl w:ilvl="8">
      <w:start w:val="1"/>
      <w:numFmt w:val="decimal"/>
      <w:lvlText w:val="%9."/>
      <w:lvlJc w:val="left"/>
      <w:pPr>
        <w:tabs>
          <w:tab w:val="num" w:pos="6118"/>
        </w:tabs>
        <w:ind w:left="6480" w:hanging="360"/>
      </w:pPr>
      <w:rPr>
        <w:rFonts w:ascii="Times New Roman" w:hAnsi="Times New Roman" w:cs="Times New Roman" w:hint="default"/>
        <w:sz w:val="24"/>
        <w:szCs w:val="24"/>
      </w:rPr>
    </w:lvl>
  </w:abstractNum>
  <w:abstractNum w:abstractNumId="28" w15:restartNumberingAfterBreak="0">
    <w:nsid w:val="5FFA5094"/>
    <w:multiLevelType w:val="multilevel"/>
    <w:tmpl w:val="0926744E"/>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rPr>
        <w:rFonts w:ascii="Times New Roman" w:hAnsi="Times New Roman" w:cs="Times New Roman" w:hint="default"/>
        <w:sz w:val="24"/>
        <w:szCs w:val="24"/>
      </w:rPr>
    </w:lvl>
    <w:lvl w:ilvl="2">
      <w:start w:val="1"/>
      <w:numFmt w:val="decimal"/>
      <w:lvlText w:val="%3."/>
      <w:lvlJc w:val="left"/>
      <w:pPr>
        <w:tabs>
          <w:tab w:val="num" w:pos="2160"/>
        </w:tabs>
        <w:ind w:left="2160" w:hanging="360"/>
      </w:pPr>
      <w:rPr>
        <w:rFonts w:ascii="Times New Roman" w:hAnsi="Times New Roman" w:cs="Times New Roman" w:hint="default"/>
        <w:sz w:val="24"/>
        <w:szCs w:val="24"/>
      </w:rPr>
    </w:lvl>
    <w:lvl w:ilvl="3">
      <w:start w:val="1"/>
      <w:numFmt w:val="decimal"/>
      <w:lvlText w:val="%4."/>
      <w:lvlJc w:val="left"/>
      <w:pPr>
        <w:tabs>
          <w:tab w:val="num" w:pos="2517"/>
        </w:tabs>
        <w:ind w:left="2880" w:hanging="360"/>
      </w:pPr>
      <w:rPr>
        <w:rFonts w:ascii="Times New Roman" w:hAnsi="Times New Roman" w:cs="Times New Roman" w:hint="default"/>
        <w:sz w:val="24"/>
        <w:szCs w:val="24"/>
      </w:rPr>
    </w:lvl>
    <w:lvl w:ilvl="4">
      <w:start w:val="1"/>
      <w:numFmt w:val="decimal"/>
      <w:lvlText w:val="%5."/>
      <w:lvlJc w:val="left"/>
      <w:pPr>
        <w:tabs>
          <w:tab w:val="num" w:pos="3238"/>
        </w:tabs>
        <w:ind w:left="3600" w:hanging="360"/>
      </w:pPr>
      <w:rPr>
        <w:rFonts w:ascii="Times New Roman" w:hAnsi="Times New Roman" w:cs="Times New Roman" w:hint="default"/>
        <w:sz w:val="24"/>
        <w:szCs w:val="24"/>
      </w:rPr>
    </w:lvl>
    <w:lvl w:ilvl="5">
      <w:start w:val="1"/>
      <w:numFmt w:val="decimal"/>
      <w:lvlText w:val="%6."/>
      <w:lvlJc w:val="left"/>
      <w:pPr>
        <w:tabs>
          <w:tab w:val="num" w:pos="3958"/>
        </w:tabs>
        <w:ind w:left="4320" w:hanging="360"/>
      </w:pPr>
      <w:rPr>
        <w:rFonts w:ascii="Times New Roman" w:hAnsi="Times New Roman" w:cs="Times New Roman" w:hint="default"/>
        <w:sz w:val="24"/>
        <w:szCs w:val="24"/>
      </w:rPr>
    </w:lvl>
    <w:lvl w:ilvl="6">
      <w:start w:val="1"/>
      <w:numFmt w:val="decimal"/>
      <w:lvlText w:val="%7."/>
      <w:lvlJc w:val="left"/>
      <w:pPr>
        <w:tabs>
          <w:tab w:val="num" w:pos="4678"/>
        </w:tabs>
        <w:ind w:left="5040" w:hanging="360"/>
      </w:pPr>
      <w:rPr>
        <w:rFonts w:ascii="Times New Roman" w:hAnsi="Times New Roman" w:cs="Times New Roman" w:hint="default"/>
        <w:sz w:val="24"/>
        <w:szCs w:val="24"/>
      </w:rPr>
    </w:lvl>
    <w:lvl w:ilvl="7">
      <w:start w:val="1"/>
      <w:numFmt w:val="decimal"/>
      <w:lvlText w:val="%8."/>
      <w:lvlJc w:val="left"/>
      <w:pPr>
        <w:tabs>
          <w:tab w:val="num" w:pos="5398"/>
        </w:tabs>
        <w:ind w:left="5760" w:hanging="360"/>
      </w:pPr>
      <w:rPr>
        <w:rFonts w:ascii="Times New Roman" w:hAnsi="Times New Roman" w:cs="Times New Roman" w:hint="default"/>
        <w:sz w:val="24"/>
        <w:szCs w:val="24"/>
      </w:rPr>
    </w:lvl>
    <w:lvl w:ilvl="8">
      <w:start w:val="1"/>
      <w:numFmt w:val="decimal"/>
      <w:lvlText w:val="%9."/>
      <w:lvlJc w:val="left"/>
      <w:pPr>
        <w:tabs>
          <w:tab w:val="num" w:pos="6118"/>
        </w:tabs>
        <w:ind w:left="6480" w:hanging="360"/>
      </w:pPr>
      <w:rPr>
        <w:rFonts w:ascii="Times New Roman" w:hAnsi="Times New Roman" w:cs="Times New Roman" w:hint="default"/>
        <w:sz w:val="24"/>
        <w:szCs w:val="24"/>
      </w:rPr>
    </w:lvl>
  </w:abstractNum>
  <w:abstractNum w:abstractNumId="29" w15:restartNumberingAfterBreak="0">
    <w:nsid w:val="75A21896"/>
    <w:multiLevelType w:val="multilevel"/>
    <w:tmpl w:val="E93AFF5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0" w15:restartNumberingAfterBreak="0">
    <w:nsid w:val="79690911"/>
    <w:multiLevelType w:val="multilevel"/>
    <w:tmpl w:val="03EA80AA"/>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rPr>
        <w:rFonts w:ascii="Times New Roman" w:hAnsi="Times New Roman" w:cs="Times New Roman" w:hint="default"/>
        <w:sz w:val="24"/>
        <w:szCs w:val="24"/>
      </w:rPr>
    </w:lvl>
    <w:lvl w:ilvl="2">
      <w:start w:val="1"/>
      <w:numFmt w:val="decimal"/>
      <w:lvlText w:val="%3."/>
      <w:lvlJc w:val="left"/>
      <w:pPr>
        <w:tabs>
          <w:tab w:val="num" w:pos="2160"/>
        </w:tabs>
        <w:ind w:left="2160" w:hanging="360"/>
      </w:pPr>
      <w:rPr>
        <w:rFonts w:ascii="Times New Roman" w:hAnsi="Times New Roman" w:cs="Times New Roman" w:hint="default"/>
        <w:sz w:val="24"/>
        <w:szCs w:val="24"/>
      </w:rPr>
    </w:lvl>
    <w:lvl w:ilvl="3">
      <w:start w:val="1"/>
      <w:numFmt w:val="decimal"/>
      <w:lvlText w:val="%4."/>
      <w:lvlJc w:val="left"/>
      <w:pPr>
        <w:tabs>
          <w:tab w:val="num" w:pos="2517"/>
        </w:tabs>
        <w:ind w:left="2880" w:hanging="360"/>
      </w:pPr>
      <w:rPr>
        <w:rFonts w:ascii="Times New Roman" w:hAnsi="Times New Roman" w:cs="Times New Roman" w:hint="default"/>
        <w:sz w:val="24"/>
        <w:szCs w:val="24"/>
      </w:rPr>
    </w:lvl>
    <w:lvl w:ilvl="4">
      <w:start w:val="1"/>
      <w:numFmt w:val="decimal"/>
      <w:lvlText w:val="%5."/>
      <w:lvlJc w:val="left"/>
      <w:pPr>
        <w:tabs>
          <w:tab w:val="num" w:pos="3238"/>
        </w:tabs>
        <w:ind w:left="3600" w:hanging="360"/>
      </w:pPr>
      <w:rPr>
        <w:rFonts w:ascii="Times New Roman" w:hAnsi="Times New Roman" w:cs="Times New Roman" w:hint="default"/>
        <w:sz w:val="24"/>
        <w:szCs w:val="24"/>
      </w:rPr>
    </w:lvl>
    <w:lvl w:ilvl="5">
      <w:start w:val="1"/>
      <w:numFmt w:val="decimal"/>
      <w:lvlText w:val="%6."/>
      <w:lvlJc w:val="left"/>
      <w:pPr>
        <w:tabs>
          <w:tab w:val="num" w:pos="3958"/>
        </w:tabs>
        <w:ind w:left="4320" w:hanging="360"/>
      </w:pPr>
      <w:rPr>
        <w:rFonts w:ascii="Times New Roman" w:hAnsi="Times New Roman" w:cs="Times New Roman" w:hint="default"/>
        <w:sz w:val="24"/>
        <w:szCs w:val="24"/>
      </w:rPr>
    </w:lvl>
    <w:lvl w:ilvl="6">
      <w:start w:val="1"/>
      <w:numFmt w:val="decimal"/>
      <w:lvlText w:val="%7."/>
      <w:lvlJc w:val="left"/>
      <w:pPr>
        <w:tabs>
          <w:tab w:val="num" w:pos="4678"/>
        </w:tabs>
        <w:ind w:left="5040" w:hanging="360"/>
      </w:pPr>
      <w:rPr>
        <w:rFonts w:ascii="Times New Roman" w:hAnsi="Times New Roman" w:cs="Times New Roman" w:hint="default"/>
        <w:sz w:val="24"/>
        <w:szCs w:val="24"/>
      </w:rPr>
    </w:lvl>
    <w:lvl w:ilvl="7">
      <w:start w:val="1"/>
      <w:numFmt w:val="decimal"/>
      <w:lvlText w:val="%8."/>
      <w:lvlJc w:val="left"/>
      <w:pPr>
        <w:tabs>
          <w:tab w:val="num" w:pos="5398"/>
        </w:tabs>
        <w:ind w:left="5760" w:hanging="360"/>
      </w:pPr>
      <w:rPr>
        <w:rFonts w:ascii="Times New Roman" w:hAnsi="Times New Roman" w:cs="Times New Roman" w:hint="default"/>
        <w:sz w:val="24"/>
        <w:szCs w:val="24"/>
      </w:rPr>
    </w:lvl>
    <w:lvl w:ilvl="8">
      <w:start w:val="1"/>
      <w:numFmt w:val="decimal"/>
      <w:lvlText w:val="%9."/>
      <w:lvlJc w:val="left"/>
      <w:pPr>
        <w:tabs>
          <w:tab w:val="num" w:pos="6118"/>
        </w:tabs>
        <w:ind w:left="6480" w:hanging="360"/>
      </w:pPr>
      <w:rPr>
        <w:rFonts w:ascii="Times New Roman" w:hAnsi="Times New Roman" w:cs="Times New Roman" w:hint="default"/>
        <w:sz w:val="24"/>
        <w:szCs w:val="24"/>
      </w:rPr>
    </w:lvl>
  </w:abstractNum>
  <w:abstractNum w:abstractNumId="31" w15:restartNumberingAfterBreak="0">
    <w:nsid w:val="7C0A6EF7"/>
    <w:multiLevelType w:val="multilevel"/>
    <w:tmpl w:val="7A3E01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2" w15:restartNumberingAfterBreak="0">
    <w:nsid w:val="7E9A3355"/>
    <w:multiLevelType w:val="multilevel"/>
    <w:tmpl w:val="1CD680C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3" w15:restartNumberingAfterBreak="0">
    <w:nsid w:val="7FE37885"/>
    <w:multiLevelType w:val="multilevel"/>
    <w:tmpl w:val="BB1225F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161416847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6549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44488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53715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933167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38971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448200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08832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533781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01682571">
    <w:abstractNumId w:val="26"/>
    <w:lvlOverride w:ilvl="0"/>
    <w:lvlOverride w:ilvl="1"/>
    <w:lvlOverride w:ilvl="2"/>
    <w:lvlOverride w:ilvl="3"/>
    <w:lvlOverride w:ilvl="4"/>
    <w:lvlOverride w:ilvl="5"/>
    <w:lvlOverride w:ilvl="6"/>
    <w:lvlOverride w:ilvl="7"/>
    <w:lvlOverride w:ilvl="8"/>
  </w:num>
  <w:num w:numId="11" w16cid:durableId="1249389211">
    <w:abstractNumId w:val="29"/>
    <w:lvlOverride w:ilvl="0"/>
    <w:lvlOverride w:ilvl="1"/>
    <w:lvlOverride w:ilvl="2"/>
    <w:lvlOverride w:ilvl="3"/>
    <w:lvlOverride w:ilvl="4"/>
    <w:lvlOverride w:ilvl="5"/>
    <w:lvlOverride w:ilvl="6"/>
    <w:lvlOverride w:ilvl="7"/>
    <w:lvlOverride w:ilvl="8"/>
  </w:num>
  <w:num w:numId="12" w16cid:durableId="4337487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421230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169298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103240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175569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617858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196353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33106940">
    <w:abstractNumId w:val="4"/>
    <w:lvlOverride w:ilvl="0"/>
    <w:lvlOverride w:ilvl="1"/>
    <w:lvlOverride w:ilvl="2"/>
    <w:lvlOverride w:ilvl="3"/>
    <w:lvlOverride w:ilvl="4"/>
    <w:lvlOverride w:ilvl="5"/>
    <w:lvlOverride w:ilvl="6"/>
    <w:lvlOverride w:ilvl="7"/>
    <w:lvlOverride w:ilvl="8"/>
  </w:num>
  <w:num w:numId="20" w16cid:durableId="858086470">
    <w:abstractNumId w:val="5"/>
    <w:lvlOverride w:ilvl="0"/>
    <w:lvlOverride w:ilvl="1"/>
    <w:lvlOverride w:ilvl="2"/>
    <w:lvlOverride w:ilvl="3"/>
    <w:lvlOverride w:ilvl="4"/>
    <w:lvlOverride w:ilvl="5"/>
    <w:lvlOverride w:ilvl="6"/>
    <w:lvlOverride w:ilvl="7"/>
    <w:lvlOverride w:ilvl="8"/>
  </w:num>
  <w:num w:numId="21" w16cid:durableId="8061210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5391947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181630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513954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384722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578988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191034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662589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121796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6289479">
    <w:abstractNumId w:val="1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56430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93417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9046019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843571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900635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9486158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185179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228596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681576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540086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99307708">
    <w:abstractNumId w:val="14"/>
    <w:lvlOverride w:ilvl="0"/>
    <w:lvlOverride w:ilvl="1"/>
    <w:lvlOverride w:ilvl="2"/>
    <w:lvlOverride w:ilvl="3"/>
    <w:lvlOverride w:ilvl="4"/>
    <w:lvlOverride w:ilvl="5"/>
    <w:lvlOverride w:ilvl="6"/>
    <w:lvlOverride w:ilvl="7"/>
    <w:lvlOverride w:ilvl="8"/>
  </w:num>
  <w:num w:numId="42" w16cid:durableId="672877986">
    <w:abstractNumId w:val="9"/>
    <w:lvlOverride w:ilvl="0"/>
    <w:lvlOverride w:ilvl="1"/>
    <w:lvlOverride w:ilvl="2"/>
    <w:lvlOverride w:ilvl="3"/>
    <w:lvlOverride w:ilvl="4"/>
    <w:lvlOverride w:ilvl="5"/>
    <w:lvlOverride w:ilvl="6"/>
    <w:lvlOverride w:ilvl="7"/>
    <w:lvlOverride w:ilvl="8"/>
  </w:num>
  <w:num w:numId="43" w16cid:durableId="111902670">
    <w:abstractNumId w:val="2"/>
    <w:lvlOverride w:ilvl="0"/>
    <w:lvlOverride w:ilvl="1"/>
    <w:lvlOverride w:ilvl="2"/>
    <w:lvlOverride w:ilvl="3"/>
    <w:lvlOverride w:ilvl="4"/>
    <w:lvlOverride w:ilvl="5"/>
    <w:lvlOverride w:ilvl="6"/>
    <w:lvlOverride w:ilvl="7"/>
    <w:lvlOverride w:ilvl="8"/>
  </w:num>
  <w:num w:numId="44" w16cid:durableId="643967217">
    <w:abstractNumId w:val="25"/>
    <w:lvlOverride w:ilvl="0"/>
    <w:lvlOverride w:ilvl="1"/>
    <w:lvlOverride w:ilvl="2"/>
    <w:lvlOverride w:ilvl="3"/>
    <w:lvlOverride w:ilvl="4"/>
    <w:lvlOverride w:ilvl="5"/>
    <w:lvlOverride w:ilvl="6"/>
    <w:lvlOverride w:ilvl="7"/>
    <w:lvlOverride w:ilvl="8"/>
  </w:num>
  <w:num w:numId="45" w16cid:durableId="429358182">
    <w:abstractNumId w:val="23"/>
    <w:lvlOverride w:ilvl="0"/>
    <w:lvlOverride w:ilvl="1"/>
    <w:lvlOverride w:ilvl="2"/>
    <w:lvlOverride w:ilvl="3"/>
    <w:lvlOverride w:ilvl="4"/>
    <w:lvlOverride w:ilvl="5"/>
    <w:lvlOverride w:ilvl="6"/>
    <w:lvlOverride w:ilvl="7"/>
    <w:lvlOverride w:ilvl="8"/>
  </w:num>
  <w:num w:numId="46" w16cid:durableId="446510660">
    <w:abstractNumId w:val="15"/>
    <w:lvlOverride w:ilvl="0"/>
    <w:lvlOverride w:ilvl="1"/>
    <w:lvlOverride w:ilvl="2"/>
    <w:lvlOverride w:ilvl="3"/>
    <w:lvlOverride w:ilvl="4"/>
    <w:lvlOverride w:ilvl="5"/>
    <w:lvlOverride w:ilvl="6"/>
    <w:lvlOverride w:ilvl="7"/>
    <w:lvlOverride w:ilvl="8"/>
  </w:num>
  <w:num w:numId="47" w16cid:durableId="416176133">
    <w:abstractNumId w:val="33"/>
    <w:lvlOverride w:ilvl="0"/>
    <w:lvlOverride w:ilvl="1"/>
    <w:lvlOverride w:ilvl="2"/>
    <w:lvlOverride w:ilvl="3"/>
    <w:lvlOverride w:ilvl="4"/>
    <w:lvlOverride w:ilvl="5"/>
    <w:lvlOverride w:ilvl="6"/>
    <w:lvlOverride w:ilvl="7"/>
    <w:lvlOverride w:ilvl="8"/>
  </w:num>
  <w:num w:numId="48" w16cid:durableId="119690937">
    <w:abstractNumId w:val="3"/>
    <w:lvlOverride w:ilvl="0"/>
    <w:lvlOverride w:ilvl="1"/>
    <w:lvlOverride w:ilvl="2"/>
    <w:lvlOverride w:ilvl="3"/>
    <w:lvlOverride w:ilvl="4"/>
    <w:lvlOverride w:ilvl="5"/>
    <w:lvlOverride w:ilvl="6"/>
    <w:lvlOverride w:ilvl="7"/>
    <w:lvlOverride w:ilvl="8"/>
  </w:num>
  <w:num w:numId="49" w16cid:durableId="168640353">
    <w:abstractNumId w:val="20"/>
    <w:lvlOverride w:ilvl="0"/>
    <w:lvlOverride w:ilvl="1"/>
    <w:lvlOverride w:ilvl="2"/>
    <w:lvlOverride w:ilvl="3"/>
    <w:lvlOverride w:ilvl="4"/>
    <w:lvlOverride w:ilvl="5"/>
    <w:lvlOverride w:ilvl="6"/>
    <w:lvlOverride w:ilvl="7"/>
    <w:lvlOverride w:ilvl="8"/>
  </w:num>
  <w:num w:numId="50" w16cid:durableId="281158397">
    <w:abstractNumId w:val="18"/>
    <w:lvlOverride w:ilvl="0"/>
    <w:lvlOverride w:ilvl="1"/>
    <w:lvlOverride w:ilvl="2"/>
    <w:lvlOverride w:ilvl="3"/>
    <w:lvlOverride w:ilvl="4"/>
    <w:lvlOverride w:ilvl="5"/>
    <w:lvlOverride w:ilvl="6"/>
    <w:lvlOverride w:ilvl="7"/>
    <w:lvlOverride w:ilvl="8"/>
  </w:num>
  <w:num w:numId="51" w16cid:durableId="17046587">
    <w:abstractNumId w:val="31"/>
    <w:lvlOverride w:ilvl="0"/>
    <w:lvlOverride w:ilvl="1"/>
    <w:lvlOverride w:ilvl="2"/>
    <w:lvlOverride w:ilvl="3"/>
    <w:lvlOverride w:ilvl="4"/>
    <w:lvlOverride w:ilvl="5"/>
    <w:lvlOverride w:ilvl="6"/>
    <w:lvlOverride w:ilvl="7"/>
    <w:lvlOverride w:ilvl="8"/>
  </w:num>
  <w:num w:numId="52" w16cid:durableId="188033080">
    <w:abstractNumId w:val="21"/>
    <w:lvlOverride w:ilvl="0"/>
    <w:lvlOverride w:ilvl="1"/>
    <w:lvlOverride w:ilvl="2"/>
    <w:lvlOverride w:ilvl="3"/>
    <w:lvlOverride w:ilvl="4"/>
    <w:lvlOverride w:ilvl="5"/>
    <w:lvlOverride w:ilvl="6"/>
    <w:lvlOverride w:ilvl="7"/>
    <w:lvlOverride w:ilvl="8"/>
  </w:num>
  <w:num w:numId="53" w16cid:durableId="903874640">
    <w:abstractNumId w:val="6"/>
    <w:lvlOverride w:ilvl="0"/>
    <w:lvlOverride w:ilvl="1"/>
    <w:lvlOverride w:ilvl="2"/>
    <w:lvlOverride w:ilvl="3"/>
    <w:lvlOverride w:ilvl="4"/>
    <w:lvlOverride w:ilvl="5"/>
    <w:lvlOverride w:ilvl="6"/>
    <w:lvlOverride w:ilvl="7"/>
    <w:lvlOverride w:ilvl="8"/>
  </w:num>
  <w:num w:numId="54" w16cid:durableId="21127651">
    <w:abstractNumId w:val="11"/>
    <w:lvlOverride w:ilvl="0"/>
    <w:lvlOverride w:ilvl="1"/>
    <w:lvlOverride w:ilvl="2"/>
    <w:lvlOverride w:ilvl="3"/>
    <w:lvlOverride w:ilvl="4"/>
    <w:lvlOverride w:ilvl="5"/>
    <w:lvlOverride w:ilvl="6"/>
    <w:lvlOverride w:ilvl="7"/>
    <w:lvlOverride w:ilvl="8"/>
  </w:num>
  <w:num w:numId="55" w16cid:durableId="698089602">
    <w:abstractNumId w:val="0"/>
    <w:lvlOverride w:ilvl="0"/>
    <w:lvlOverride w:ilvl="1"/>
    <w:lvlOverride w:ilvl="2"/>
    <w:lvlOverride w:ilvl="3"/>
    <w:lvlOverride w:ilvl="4"/>
    <w:lvlOverride w:ilvl="5"/>
    <w:lvlOverride w:ilvl="6"/>
    <w:lvlOverride w:ilvl="7"/>
    <w:lvlOverride w:ilvl="8"/>
  </w:num>
  <w:num w:numId="56" w16cid:durableId="885989095">
    <w:abstractNumId w:val="17"/>
    <w:lvlOverride w:ilvl="0"/>
    <w:lvlOverride w:ilvl="1"/>
    <w:lvlOverride w:ilvl="2"/>
    <w:lvlOverride w:ilvl="3"/>
    <w:lvlOverride w:ilvl="4"/>
    <w:lvlOverride w:ilvl="5"/>
    <w:lvlOverride w:ilvl="6"/>
    <w:lvlOverride w:ilvl="7"/>
    <w:lvlOverride w:ilvl="8"/>
  </w:num>
  <w:num w:numId="57" w16cid:durableId="625698362">
    <w:abstractNumId w:val="19"/>
    <w:lvlOverride w:ilvl="0"/>
    <w:lvlOverride w:ilvl="1"/>
    <w:lvlOverride w:ilvl="2"/>
    <w:lvlOverride w:ilvl="3"/>
    <w:lvlOverride w:ilvl="4"/>
    <w:lvlOverride w:ilvl="5"/>
    <w:lvlOverride w:ilvl="6"/>
    <w:lvlOverride w:ilvl="7"/>
    <w:lvlOverride w:ilvl="8"/>
  </w:num>
  <w:num w:numId="58" w16cid:durableId="425003330">
    <w:abstractNumId w:val="32"/>
    <w:lvlOverride w:ilvl="0"/>
    <w:lvlOverride w:ilvl="1"/>
    <w:lvlOverride w:ilvl="2"/>
    <w:lvlOverride w:ilvl="3"/>
    <w:lvlOverride w:ilvl="4"/>
    <w:lvlOverride w:ilvl="5"/>
    <w:lvlOverride w:ilvl="6"/>
    <w:lvlOverride w:ilvl="7"/>
    <w:lvlOverride w:ilvl="8"/>
  </w:num>
  <w:num w:numId="59" w16cid:durableId="96102372">
    <w:abstractNumId w:val="24"/>
    <w:lvlOverride w:ilvl="0"/>
    <w:lvlOverride w:ilvl="1"/>
    <w:lvlOverride w:ilvl="2"/>
    <w:lvlOverride w:ilvl="3"/>
    <w:lvlOverride w:ilvl="4"/>
    <w:lvlOverride w:ilvl="5"/>
    <w:lvlOverride w:ilvl="6"/>
    <w:lvlOverride w:ilvl="7"/>
    <w:lvlOverride w:ilvl="8"/>
  </w:num>
  <w:num w:numId="60" w16cid:durableId="19073747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05796957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3495959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7037309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861587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70702789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00377478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96754326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6387569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00542848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83468466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53684857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23038585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02636715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63991400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1392307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114916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2723209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33202836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20436304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837020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64993590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59547837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6987744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4981567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55696596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2903247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61887709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55504756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2120561046">
    <w:abstractNumId w:val="7"/>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89"/>
    <w:rsid w:val="00135D4E"/>
    <w:rsid w:val="001C0863"/>
    <w:rsid w:val="00210989"/>
    <w:rsid w:val="002403BB"/>
    <w:rsid w:val="003915D4"/>
    <w:rsid w:val="005F4978"/>
    <w:rsid w:val="006E55FD"/>
    <w:rsid w:val="009111F1"/>
    <w:rsid w:val="0092638D"/>
    <w:rsid w:val="00983C21"/>
    <w:rsid w:val="009F14C5"/>
    <w:rsid w:val="00AE0C1D"/>
    <w:rsid w:val="00C03E2C"/>
    <w:rsid w:val="00C430CB"/>
    <w:rsid w:val="00DA1F16"/>
    <w:rsid w:val="00DB5CF6"/>
    <w:rsid w:val="00DD58A8"/>
    <w:rsid w:val="00E70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35B2"/>
  <w15:chartTrackingRefBased/>
  <w15:docId w15:val="{DB344309-DAF5-4561-9A4D-9F10FBE6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rPr>
      <w:rPrChange w:id="0" w:author="Microsoft Word" w:date="2024-09-02T13:56:00Z">
        <w:rPr/>
      </w:rPrChang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F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F16"/>
  </w:style>
  <w:style w:type="paragraph" w:styleId="Footer">
    <w:name w:val="footer"/>
    <w:basedOn w:val="Normal"/>
    <w:link w:val="FooterChar"/>
    <w:uiPriority w:val="99"/>
    <w:unhideWhenUsed/>
    <w:rsid w:val="00DA1F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F16"/>
  </w:style>
  <w:style w:type="paragraph" w:styleId="NormalWeb">
    <w:name w:val="Normal (Web)"/>
    <w:basedOn w:val="Normal"/>
    <w:uiPriority w:val="99"/>
    <w:semiHidden/>
    <w:unhideWhenUsed/>
    <w:rsid w:val="00DA1F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A1F16"/>
    <w:rPr>
      <w:b/>
      <w:bCs/>
    </w:rPr>
  </w:style>
  <w:style w:type="table" w:styleId="TableGrid">
    <w:name w:val="Table Grid"/>
    <w:basedOn w:val="TableNormal"/>
    <w:uiPriority w:val="39"/>
    <w:rsid w:val="00DA1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44787">
      <w:bodyDiv w:val="1"/>
      <w:marLeft w:val="0"/>
      <w:marRight w:val="0"/>
      <w:marTop w:val="0"/>
      <w:marBottom w:val="0"/>
      <w:divBdr>
        <w:top w:val="none" w:sz="0" w:space="0" w:color="auto"/>
        <w:left w:val="none" w:sz="0" w:space="0" w:color="auto"/>
        <w:bottom w:val="none" w:sz="0" w:space="0" w:color="auto"/>
        <w:right w:val="none" w:sz="0" w:space="0" w:color="auto"/>
      </w:divBdr>
    </w:div>
    <w:div w:id="617686918">
      <w:bodyDiv w:val="1"/>
      <w:marLeft w:val="0"/>
      <w:marRight w:val="0"/>
      <w:marTop w:val="0"/>
      <w:marBottom w:val="0"/>
      <w:divBdr>
        <w:top w:val="none" w:sz="0" w:space="0" w:color="auto"/>
        <w:left w:val="none" w:sz="0" w:space="0" w:color="auto"/>
        <w:bottom w:val="none" w:sz="0" w:space="0" w:color="auto"/>
        <w:right w:val="none" w:sz="0" w:space="0" w:color="auto"/>
      </w:divBdr>
    </w:div>
    <w:div w:id="116401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2207D-EFAA-42CE-964E-4A161C9D1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3992</Words>
  <Characters>22756</Characters>
  <Application>Microsoft Office Word</Application>
  <DocSecurity>4</DocSecurity>
  <Lines>189</Lines>
  <Paragraphs>53</Paragraphs>
  <ScaleCrop>false</ScaleCrop>
  <Company/>
  <LinksUpToDate>false</LinksUpToDate>
  <CharactersWithSpaces>26695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deshapaga</dc:creator>
  <cp:keywords/>
  <dc:description/>
  <cp:lastModifiedBy>sushmitha deshapaga</cp:lastModifiedBy>
  <cp:revision>2</cp:revision>
  <dcterms:created xsi:type="dcterms:W3CDTF">2024-09-02T20:55:00Z</dcterms:created>
  <dcterms:modified xsi:type="dcterms:W3CDTF">2024-09-02T20:56:00Z</dcterms:modified>
</cp:coreProperties>
</file>